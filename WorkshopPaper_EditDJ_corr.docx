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9243F5" w14:textId="77777777" w:rsidR="00253490" w:rsidRPr="001A6B26" w:rsidRDefault="00890E2F" w:rsidP="001A6B26">
      <w:pPr>
        <w:pStyle w:val="normal0"/>
        <w:spacing w:after="120" w:line="240" w:lineRule="auto"/>
        <w:rPr>
          <w:rFonts w:ascii="Calibri" w:hAnsi="Calibri"/>
          <w:lang w:val="en-GB"/>
        </w:rPr>
      </w:pPr>
      <w:r w:rsidRPr="001A6B26">
        <w:rPr>
          <w:rFonts w:ascii="Calibri" w:hAnsi="Calibri"/>
          <w:noProof/>
          <w:lang w:eastAsia="en-US"/>
        </w:rPr>
        <w:drawing>
          <wp:anchor distT="114300" distB="114300" distL="114300" distR="114300" simplePos="0" relativeHeight="251658240" behindDoc="0" locked="0" layoutInCell="0" hidden="0" allowOverlap="0" wp14:anchorId="36B6F3EF" wp14:editId="23B8F4D0">
            <wp:simplePos x="0" y="0"/>
            <wp:positionH relativeFrom="margin">
              <wp:posOffset>-190499</wp:posOffset>
            </wp:positionH>
            <wp:positionV relativeFrom="paragraph">
              <wp:posOffset>0</wp:posOffset>
            </wp:positionV>
            <wp:extent cx="5943600" cy="2374900"/>
            <wp:effectExtent l="0" t="0" r="0" b="0"/>
            <wp:wrapSquare wrapText="bothSides" distT="114300" distB="114300" distL="114300" distR="11430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5943600" cy="2374900"/>
                    </a:xfrm>
                    <a:prstGeom prst="rect">
                      <a:avLst/>
                    </a:prstGeom>
                    <a:ln/>
                  </pic:spPr>
                </pic:pic>
              </a:graphicData>
            </a:graphic>
          </wp:anchor>
        </w:drawing>
      </w:r>
    </w:p>
    <w:p w14:paraId="4545E718"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color w:val="134F5C"/>
          <w:sz w:val="60"/>
          <w:lang w:val="en-GB"/>
        </w:rPr>
        <w:t xml:space="preserve">Embedded </w:t>
      </w:r>
      <w:commentRangeStart w:id="0"/>
      <w:r w:rsidRPr="001A6B26">
        <w:rPr>
          <w:rFonts w:ascii="Calibri" w:eastAsia="Trebuchet MS" w:hAnsi="Calibri" w:cs="Trebuchet MS"/>
          <w:color w:val="134F5C"/>
          <w:sz w:val="60"/>
          <w:lang w:val="en-GB"/>
        </w:rPr>
        <w:t>Systems</w:t>
      </w:r>
      <w:commentRangeEnd w:id="0"/>
      <w:r w:rsidRPr="001A6B26">
        <w:rPr>
          <w:rFonts w:ascii="Calibri" w:hAnsi="Calibri"/>
          <w:lang w:val="en-GB"/>
        </w:rPr>
        <w:commentReference w:id="0"/>
      </w:r>
      <w:r w:rsidRPr="001A6B26">
        <w:rPr>
          <w:rFonts w:ascii="Calibri" w:eastAsia="Trebuchet MS" w:hAnsi="Calibri" w:cs="Trebuchet MS"/>
          <w:color w:val="134F5C"/>
          <w:sz w:val="60"/>
          <w:lang w:val="en-GB"/>
        </w:rPr>
        <w:t xml:space="preserve"> Made Easy</w:t>
      </w:r>
    </w:p>
    <w:p w14:paraId="25BF5C70"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color w:val="134F5C"/>
          <w:sz w:val="40"/>
          <w:lang w:val="en-GB"/>
        </w:rPr>
        <w:t>Workshop</w:t>
      </w:r>
    </w:p>
    <w:p w14:paraId="3949EA90" w14:textId="77777777" w:rsidR="00253490" w:rsidRPr="001A6B26" w:rsidRDefault="00253490" w:rsidP="001A6B26">
      <w:pPr>
        <w:pStyle w:val="normal0"/>
        <w:spacing w:after="120" w:line="240" w:lineRule="auto"/>
        <w:rPr>
          <w:rFonts w:ascii="Calibri" w:hAnsi="Calibri"/>
          <w:lang w:val="en-GB"/>
        </w:rPr>
      </w:pPr>
    </w:p>
    <w:p w14:paraId="63B860CA" w14:textId="77777777" w:rsidR="00253490" w:rsidRPr="001A6B26" w:rsidRDefault="00253490" w:rsidP="001A6B26">
      <w:pPr>
        <w:pStyle w:val="normal0"/>
        <w:spacing w:after="120" w:line="240" w:lineRule="auto"/>
        <w:rPr>
          <w:rFonts w:ascii="Calibri" w:hAnsi="Calibri"/>
          <w:lang w:val="en-GB"/>
        </w:rPr>
      </w:pPr>
    </w:p>
    <w:p w14:paraId="3366145A" w14:textId="77777777" w:rsidR="00253490" w:rsidRPr="001A6B26" w:rsidRDefault="00253490" w:rsidP="001A6B26">
      <w:pPr>
        <w:pStyle w:val="normal0"/>
        <w:spacing w:after="120" w:line="240" w:lineRule="auto"/>
        <w:rPr>
          <w:rFonts w:ascii="Calibri" w:hAnsi="Calibri"/>
          <w:lang w:val="en-GB"/>
        </w:rPr>
      </w:pPr>
    </w:p>
    <w:p w14:paraId="6E279AE8" w14:textId="77777777" w:rsidR="00253490" w:rsidRPr="001A6B26" w:rsidRDefault="00253490" w:rsidP="001A6B26">
      <w:pPr>
        <w:pStyle w:val="normal0"/>
        <w:spacing w:after="120" w:line="240" w:lineRule="auto"/>
        <w:rPr>
          <w:rFonts w:ascii="Calibri" w:hAnsi="Calibri"/>
          <w:lang w:val="en-GB"/>
        </w:rPr>
      </w:pPr>
    </w:p>
    <w:p w14:paraId="006EAACD" w14:textId="77777777" w:rsidR="00253490" w:rsidRPr="001A6B26" w:rsidRDefault="00253490" w:rsidP="001A6B26">
      <w:pPr>
        <w:pStyle w:val="normal0"/>
        <w:spacing w:after="120" w:line="240" w:lineRule="auto"/>
        <w:rPr>
          <w:rFonts w:ascii="Calibri" w:hAnsi="Calibri"/>
          <w:lang w:val="en-GB"/>
        </w:rPr>
      </w:pPr>
    </w:p>
    <w:p w14:paraId="309B18F8" w14:textId="77777777" w:rsidR="00253490" w:rsidRPr="001A6B26" w:rsidRDefault="00253490" w:rsidP="001A6B26">
      <w:pPr>
        <w:pStyle w:val="normal0"/>
        <w:spacing w:after="120" w:line="240" w:lineRule="auto"/>
        <w:rPr>
          <w:rFonts w:ascii="Calibri" w:hAnsi="Calibri"/>
          <w:lang w:val="en-GB"/>
        </w:rPr>
      </w:pPr>
    </w:p>
    <w:p w14:paraId="4919B929" w14:textId="6C352DF9" w:rsidR="006F2FBB" w:rsidRPr="001A6B26" w:rsidRDefault="00890E2F" w:rsidP="001A6B26">
      <w:pPr>
        <w:pStyle w:val="normal0"/>
        <w:spacing w:after="120" w:line="240" w:lineRule="auto"/>
        <w:rPr>
          <w:rFonts w:ascii="Calibri" w:eastAsia="Trebuchet MS" w:hAnsi="Calibri" w:cs="Trebuchet MS"/>
          <w:sz w:val="28"/>
          <w:lang w:val="en-GB"/>
        </w:rPr>
      </w:pPr>
      <w:r w:rsidRPr="001A6B26">
        <w:rPr>
          <w:rFonts w:ascii="Calibri" w:eastAsia="Trebuchet MS" w:hAnsi="Calibri" w:cs="Trebuchet MS"/>
          <w:sz w:val="28"/>
          <w:lang w:val="en-GB"/>
        </w:rPr>
        <w:t>Date: 10</w:t>
      </w:r>
      <w:r w:rsidR="006F2FBB" w:rsidRPr="001A6B26">
        <w:rPr>
          <w:rFonts w:ascii="Calibri" w:eastAsia="Trebuchet MS" w:hAnsi="Calibri" w:cs="Trebuchet MS"/>
          <w:sz w:val="28"/>
          <w:lang w:val="en-GB"/>
        </w:rPr>
        <w:t xml:space="preserve"> &amp;11</w:t>
      </w:r>
      <w:r w:rsidR="008F2228" w:rsidRPr="001A6B26">
        <w:rPr>
          <w:rFonts w:ascii="Calibri" w:eastAsia="Trebuchet MS" w:hAnsi="Calibri" w:cs="Trebuchet MS"/>
          <w:sz w:val="28"/>
          <w:vertAlign w:val="superscript"/>
          <w:lang w:val="en-GB"/>
        </w:rPr>
        <w:t>th</w:t>
      </w:r>
      <w:r w:rsidR="006F2FBB" w:rsidRPr="001A6B26">
        <w:rPr>
          <w:rFonts w:ascii="Calibri" w:eastAsia="Trebuchet MS" w:hAnsi="Calibri" w:cs="Trebuchet MS"/>
          <w:sz w:val="28"/>
          <w:lang w:val="en-GB"/>
        </w:rPr>
        <w:t xml:space="preserve"> March 2014</w:t>
      </w:r>
    </w:p>
    <w:p w14:paraId="2EA57CC2"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8"/>
          <w:lang w:val="en-GB"/>
        </w:rPr>
        <w:t>Venue : Manaki Hotel</w:t>
      </w:r>
    </w:p>
    <w:p w14:paraId="1DAFF5EC" w14:textId="77777777" w:rsidR="00253490" w:rsidRPr="001A6B26" w:rsidRDefault="00253490" w:rsidP="001A6B26">
      <w:pPr>
        <w:pStyle w:val="normal0"/>
        <w:spacing w:after="120" w:line="240" w:lineRule="auto"/>
        <w:rPr>
          <w:rFonts w:ascii="Calibri" w:hAnsi="Calibri"/>
          <w:lang w:val="en-GB"/>
        </w:rPr>
      </w:pPr>
    </w:p>
    <w:p w14:paraId="027A113D" w14:textId="77777777" w:rsidR="00253490" w:rsidRPr="001A6B26" w:rsidRDefault="00253490" w:rsidP="001A6B26">
      <w:pPr>
        <w:pStyle w:val="normal0"/>
        <w:spacing w:after="120" w:line="240" w:lineRule="auto"/>
        <w:rPr>
          <w:rFonts w:ascii="Calibri" w:hAnsi="Calibri"/>
          <w:lang w:val="en-GB"/>
        </w:rPr>
      </w:pPr>
    </w:p>
    <w:p w14:paraId="1FF414F9" w14:textId="77777777" w:rsidR="00253490" w:rsidRPr="001A6B26" w:rsidRDefault="00253490" w:rsidP="001A6B26">
      <w:pPr>
        <w:pStyle w:val="normal0"/>
        <w:spacing w:after="120" w:line="240" w:lineRule="auto"/>
        <w:rPr>
          <w:rFonts w:ascii="Calibri" w:hAnsi="Calibri"/>
          <w:lang w:val="en-GB"/>
        </w:rPr>
      </w:pPr>
    </w:p>
    <w:p w14:paraId="71D556B1" w14:textId="77777777" w:rsidR="00253490" w:rsidRPr="001A6B26" w:rsidRDefault="00253490" w:rsidP="001A6B26">
      <w:pPr>
        <w:pStyle w:val="normal0"/>
        <w:spacing w:after="120" w:line="240" w:lineRule="auto"/>
        <w:rPr>
          <w:rFonts w:ascii="Calibri" w:hAnsi="Calibri"/>
          <w:lang w:val="en-GB"/>
        </w:rPr>
      </w:pPr>
    </w:p>
    <w:p w14:paraId="206BCB06" w14:textId="77777777" w:rsidR="00253490" w:rsidRPr="001A6B26" w:rsidRDefault="00253490" w:rsidP="001A6B26">
      <w:pPr>
        <w:pStyle w:val="normal0"/>
        <w:spacing w:after="120" w:line="240" w:lineRule="auto"/>
        <w:rPr>
          <w:rFonts w:ascii="Calibri" w:hAnsi="Calibri"/>
          <w:lang w:val="en-GB"/>
        </w:rPr>
      </w:pPr>
    </w:p>
    <w:p w14:paraId="62586F6F" w14:textId="77777777" w:rsidR="00253490" w:rsidRPr="001A6B26" w:rsidRDefault="00253490" w:rsidP="001A6B26">
      <w:pPr>
        <w:pStyle w:val="normal0"/>
        <w:spacing w:after="120" w:line="240" w:lineRule="auto"/>
        <w:rPr>
          <w:rFonts w:ascii="Calibri" w:hAnsi="Calibri"/>
          <w:lang w:val="en-GB"/>
        </w:rPr>
      </w:pPr>
    </w:p>
    <w:p w14:paraId="75B7CF63" w14:textId="77777777" w:rsidR="00253490" w:rsidRPr="001A6B26" w:rsidRDefault="00253490" w:rsidP="001A6B26">
      <w:pPr>
        <w:pStyle w:val="normal0"/>
        <w:spacing w:after="120" w:line="240" w:lineRule="auto"/>
        <w:rPr>
          <w:rFonts w:ascii="Calibri" w:hAnsi="Calibri"/>
          <w:lang w:val="en-GB"/>
        </w:rPr>
      </w:pPr>
    </w:p>
    <w:p w14:paraId="279BEF8B" w14:textId="77777777" w:rsidR="00253490" w:rsidRPr="001A6B26" w:rsidRDefault="00253490" w:rsidP="001A6B26">
      <w:pPr>
        <w:pStyle w:val="normal0"/>
        <w:spacing w:after="120" w:line="240" w:lineRule="auto"/>
        <w:rPr>
          <w:rFonts w:ascii="Calibri" w:hAnsi="Calibri"/>
          <w:lang w:val="en-GB"/>
        </w:rPr>
      </w:pPr>
    </w:p>
    <w:p w14:paraId="24417499" w14:textId="77777777" w:rsidR="00253490" w:rsidRPr="001A6B26" w:rsidRDefault="00253490" w:rsidP="001A6B26">
      <w:pPr>
        <w:pStyle w:val="normal0"/>
        <w:spacing w:after="120" w:line="240" w:lineRule="auto"/>
        <w:rPr>
          <w:rFonts w:ascii="Calibri" w:hAnsi="Calibri"/>
          <w:lang w:val="en-GB"/>
        </w:rPr>
      </w:pPr>
    </w:p>
    <w:p w14:paraId="7E22E7E5"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8"/>
          <w:lang w:val="en-GB"/>
        </w:rPr>
        <w:t>Sanjeet Raj Pandey</w:t>
      </w:r>
    </w:p>
    <w:p w14:paraId="1C2745FD"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8"/>
          <w:lang w:val="en-GB"/>
        </w:rPr>
        <w:t>Technical University of Berlin</w:t>
      </w:r>
    </w:p>
    <w:p w14:paraId="29B4AFE3"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8"/>
          <w:lang w:val="en-GB"/>
        </w:rPr>
        <w:t xml:space="preserve">Email: </w:t>
      </w:r>
      <w:hyperlink r:id="rId10">
        <w:r w:rsidRPr="001A6B26">
          <w:rPr>
            <w:rFonts w:ascii="Calibri" w:eastAsia="Trebuchet MS" w:hAnsi="Calibri" w:cs="Trebuchet MS"/>
            <w:color w:val="1155CC"/>
            <w:sz w:val="28"/>
            <w:u w:val="single"/>
            <w:lang w:val="en-GB"/>
          </w:rPr>
          <w:t>sanjeet.raj@gmail.com</w:t>
        </w:r>
      </w:hyperlink>
    </w:p>
    <w:p w14:paraId="13CC5B0E"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8"/>
          <w:lang w:val="en-GB"/>
        </w:rPr>
        <w:t xml:space="preserve">Twitter: </w:t>
      </w:r>
      <w:hyperlink r:id="rId11">
        <w:r w:rsidRPr="001A6B26">
          <w:rPr>
            <w:rFonts w:ascii="Calibri" w:eastAsia="Trebuchet MS" w:hAnsi="Calibri" w:cs="Trebuchet MS"/>
            <w:color w:val="1155CC"/>
            <w:sz w:val="28"/>
            <w:u w:val="single"/>
            <w:lang w:val="en-GB"/>
          </w:rPr>
          <w:t>packet_switch</w:t>
        </w:r>
      </w:hyperlink>
      <w:r w:rsidRPr="001A6B26">
        <w:rPr>
          <w:rFonts w:ascii="Calibri" w:hAnsi="Calibri"/>
          <w:lang w:val="en-GB"/>
        </w:rPr>
        <w:br w:type="page"/>
      </w:r>
    </w:p>
    <w:p w14:paraId="21CDD56B" w14:textId="77777777" w:rsidR="00253490" w:rsidRPr="001A6B26" w:rsidRDefault="00890E2F" w:rsidP="001A6B26">
      <w:pPr>
        <w:pStyle w:val="normal0"/>
        <w:pBdr>
          <w:top w:val="single" w:sz="4" w:space="1" w:color="auto"/>
        </w:pBdr>
        <w:spacing w:after="120"/>
        <w:rPr>
          <w:rFonts w:ascii="Calibri" w:hAnsi="Calibri"/>
          <w:lang w:val="en-GB"/>
        </w:rPr>
      </w:pPr>
      <w:r w:rsidRPr="001A6B26">
        <w:rPr>
          <w:rFonts w:ascii="Calibri" w:hAnsi="Calibri"/>
          <w:lang w:val="en-GB"/>
        </w:rPr>
        <w:lastRenderedPageBreak/>
        <w:t>Motivation</w:t>
      </w:r>
    </w:p>
    <w:p w14:paraId="70813F96" w14:textId="77777777" w:rsidR="00253490" w:rsidRPr="001A6B26" w:rsidRDefault="00890E2F" w:rsidP="001A6B26">
      <w:pPr>
        <w:pStyle w:val="Heading2"/>
        <w:spacing w:before="0" w:after="120"/>
        <w:contextualSpacing w:val="0"/>
        <w:rPr>
          <w:rFonts w:ascii="Calibri" w:hAnsi="Calibri"/>
          <w:lang w:val="en-GB"/>
        </w:rPr>
      </w:pPr>
      <w:bookmarkStart w:id="1" w:name="h.f5toyllb8jw6" w:colFirst="0" w:colLast="0"/>
      <w:bookmarkEnd w:id="1"/>
      <w:r w:rsidRPr="001A6B26">
        <w:rPr>
          <w:rFonts w:ascii="Calibri" w:hAnsi="Calibri"/>
          <w:b w:val="0"/>
          <w:i/>
          <w:lang w:val="en-GB"/>
        </w:rPr>
        <w:t>“Learn by doing”</w:t>
      </w:r>
    </w:p>
    <w:p w14:paraId="297155E7" w14:textId="77777777" w:rsidR="00253490" w:rsidRPr="001A6B26" w:rsidRDefault="00253490" w:rsidP="001A6B26">
      <w:pPr>
        <w:pStyle w:val="normal0"/>
        <w:spacing w:after="120"/>
        <w:rPr>
          <w:rFonts w:ascii="Calibri" w:hAnsi="Calibri"/>
          <w:lang w:val="en-GB"/>
        </w:rPr>
      </w:pPr>
    </w:p>
    <w:p w14:paraId="7BF954DB" w14:textId="13B6ECF4" w:rsidR="00253490" w:rsidRPr="001A6B26" w:rsidRDefault="00624CEA" w:rsidP="001A6B26">
      <w:pPr>
        <w:pStyle w:val="normal0"/>
        <w:spacing w:after="120"/>
        <w:rPr>
          <w:rFonts w:ascii="Calibri" w:hAnsi="Calibri"/>
          <w:lang w:val="en-GB"/>
        </w:rPr>
      </w:pPr>
      <w:r w:rsidRPr="001A6B26">
        <w:rPr>
          <w:rFonts w:ascii="Calibri" w:hAnsi="Calibri"/>
          <w:lang w:val="en-GB"/>
        </w:rPr>
        <w:t>Advanced in technology needs a careful and continuous following</w:t>
      </w:r>
      <w:r w:rsidR="00890E2F" w:rsidRPr="001A6B26">
        <w:rPr>
          <w:rFonts w:ascii="Calibri" w:hAnsi="Calibri"/>
          <w:lang w:val="en-GB"/>
        </w:rPr>
        <w:t xml:space="preserve">. Mobile </w:t>
      </w:r>
      <w:commentRangeStart w:id="2"/>
      <w:r w:rsidR="00890E2F" w:rsidRPr="001A6B26">
        <w:rPr>
          <w:rFonts w:ascii="Calibri" w:hAnsi="Calibri"/>
          <w:lang w:val="en-GB"/>
        </w:rPr>
        <w:t>system</w:t>
      </w:r>
      <w:commentRangeEnd w:id="2"/>
      <w:r w:rsidR="00890E2F" w:rsidRPr="001A6B26">
        <w:rPr>
          <w:rFonts w:ascii="Calibri" w:hAnsi="Calibri"/>
          <w:lang w:val="en-GB"/>
        </w:rPr>
        <w:commentReference w:id="2"/>
      </w:r>
      <w:r w:rsidR="00890E2F" w:rsidRPr="001A6B26">
        <w:rPr>
          <w:rFonts w:ascii="Calibri" w:hAnsi="Calibri"/>
          <w:lang w:val="en-GB"/>
        </w:rPr>
        <w:t>s , broadcasting</w:t>
      </w:r>
      <w:r w:rsidR="007438A5">
        <w:rPr>
          <w:rFonts w:ascii="Calibri" w:hAnsi="Calibri"/>
          <w:lang w:val="en-GB"/>
        </w:rPr>
        <w:t xml:space="preserve"> methods</w:t>
      </w:r>
      <w:r w:rsidR="00890E2F" w:rsidRPr="001A6B26">
        <w:rPr>
          <w:rFonts w:ascii="Calibri" w:hAnsi="Calibri"/>
          <w:lang w:val="en-GB"/>
        </w:rPr>
        <w:t xml:space="preserve">, medical technology are few </w:t>
      </w:r>
      <w:r w:rsidR="00970D02">
        <w:rPr>
          <w:rFonts w:ascii="Calibri" w:hAnsi="Calibri"/>
          <w:lang w:val="en-GB"/>
        </w:rPr>
        <w:t>technologies</w:t>
      </w:r>
      <w:r w:rsidR="00970D02" w:rsidRPr="001A6B26">
        <w:rPr>
          <w:rFonts w:ascii="Calibri" w:hAnsi="Calibri"/>
          <w:lang w:val="en-GB"/>
        </w:rPr>
        <w:t xml:space="preserve"> </w:t>
      </w:r>
      <w:r w:rsidR="00890E2F" w:rsidRPr="001A6B26">
        <w:rPr>
          <w:rFonts w:ascii="Calibri" w:hAnsi="Calibri"/>
          <w:lang w:val="en-GB"/>
        </w:rPr>
        <w:t xml:space="preserve">without which life is hard to </w:t>
      </w:r>
      <w:commentRangeStart w:id="3"/>
      <w:r w:rsidR="00890E2F" w:rsidRPr="001A6B26">
        <w:rPr>
          <w:rFonts w:ascii="Calibri" w:hAnsi="Calibri"/>
          <w:lang w:val="en-GB"/>
        </w:rPr>
        <w:t>imagine</w:t>
      </w:r>
      <w:commentRangeEnd w:id="3"/>
      <w:r w:rsidR="00890E2F" w:rsidRPr="001A6B26">
        <w:rPr>
          <w:rFonts w:ascii="Calibri" w:hAnsi="Calibri"/>
          <w:lang w:val="en-GB"/>
        </w:rPr>
        <w:commentReference w:id="3"/>
      </w:r>
      <w:r w:rsidR="00890E2F" w:rsidRPr="001A6B26">
        <w:rPr>
          <w:rFonts w:ascii="Calibri" w:hAnsi="Calibri"/>
          <w:lang w:val="en-GB"/>
        </w:rPr>
        <w:t xml:space="preserve">. </w:t>
      </w:r>
      <w:r w:rsidR="00010D5D">
        <w:rPr>
          <w:rFonts w:ascii="Calibri" w:hAnsi="Calibri"/>
          <w:lang w:val="en-GB"/>
        </w:rPr>
        <w:t>Technology is leading the frontiers f</w:t>
      </w:r>
      <w:r w:rsidR="00552A50">
        <w:rPr>
          <w:rFonts w:ascii="Calibri" w:hAnsi="Calibri"/>
          <w:lang w:val="en-GB"/>
        </w:rPr>
        <w:t xml:space="preserve">rom saving lives, security, defence, </w:t>
      </w:r>
      <w:del w:id="4" w:author="Diwaker Jha" w:date="2014-01-20T16:50:00Z">
        <w:r w:rsidR="00552A50" w:rsidDel="003C6DA3">
          <w:rPr>
            <w:rFonts w:ascii="Calibri" w:hAnsi="Calibri"/>
            <w:lang w:val="en-GB"/>
          </w:rPr>
          <w:delText>space</w:delText>
        </w:r>
      </w:del>
      <w:ins w:id="5" w:author="Diwaker Jha" w:date="2014-01-20T16:50:00Z">
        <w:r w:rsidR="003C6DA3">
          <w:rPr>
            <w:rFonts w:ascii="Calibri" w:hAnsi="Calibri"/>
            <w:lang w:val="en-GB"/>
          </w:rPr>
          <w:t>and space</w:t>
        </w:r>
      </w:ins>
      <w:r w:rsidR="00552A50">
        <w:rPr>
          <w:rFonts w:ascii="Calibri" w:hAnsi="Calibri"/>
          <w:lang w:val="en-GB"/>
        </w:rPr>
        <w:t xml:space="preserve"> exploration to mundane aspects as </w:t>
      </w:r>
      <w:r w:rsidR="00010D5D">
        <w:rPr>
          <w:rFonts w:ascii="Calibri" w:hAnsi="Calibri"/>
          <w:lang w:val="en-GB"/>
        </w:rPr>
        <w:t>entertainment or social networking.</w:t>
      </w:r>
      <w:r w:rsidR="00552A50">
        <w:rPr>
          <w:rFonts w:ascii="Calibri" w:hAnsi="Calibri"/>
          <w:lang w:val="en-GB"/>
        </w:rPr>
        <w:t xml:space="preserve"> </w:t>
      </w:r>
      <w:r w:rsidR="009105E1">
        <w:rPr>
          <w:rFonts w:ascii="Calibri" w:hAnsi="Calibri"/>
          <w:lang w:val="en-GB"/>
        </w:rPr>
        <w:t xml:space="preserve">Electronics, </w:t>
      </w:r>
      <w:r w:rsidR="00D52366">
        <w:rPr>
          <w:rFonts w:ascii="Calibri" w:hAnsi="Calibri"/>
          <w:lang w:val="en-GB"/>
        </w:rPr>
        <w:t>than ever</w:t>
      </w:r>
      <w:r w:rsidR="009105E1">
        <w:rPr>
          <w:rFonts w:ascii="Calibri" w:hAnsi="Calibri"/>
          <w:lang w:val="en-GB"/>
        </w:rPr>
        <w:t xml:space="preserve"> before</w:t>
      </w:r>
      <w:r w:rsidR="00A84411">
        <w:rPr>
          <w:rFonts w:ascii="Calibri" w:hAnsi="Calibri"/>
          <w:lang w:val="en-GB"/>
        </w:rPr>
        <w:t>,</w:t>
      </w:r>
      <w:r w:rsidR="009105E1">
        <w:rPr>
          <w:rFonts w:ascii="Calibri" w:hAnsi="Calibri"/>
          <w:lang w:val="en-GB"/>
        </w:rPr>
        <w:t xml:space="preserve"> is vital part of any</w:t>
      </w:r>
      <w:r w:rsidR="005D5B29">
        <w:rPr>
          <w:rFonts w:ascii="Calibri" w:hAnsi="Calibri"/>
          <w:lang w:val="en-GB"/>
        </w:rPr>
        <w:t xml:space="preserve"> </w:t>
      </w:r>
      <w:r w:rsidR="00890E2F" w:rsidRPr="001A6B26">
        <w:rPr>
          <w:rFonts w:ascii="Calibri" w:hAnsi="Calibri"/>
          <w:lang w:val="en-GB"/>
        </w:rPr>
        <w:t>society now.</w:t>
      </w:r>
    </w:p>
    <w:p w14:paraId="273962E0" w14:textId="36D9CE09" w:rsidR="00253490" w:rsidRPr="001A6B26" w:rsidRDefault="005322FA" w:rsidP="001A6B26">
      <w:pPr>
        <w:pStyle w:val="normal0"/>
        <w:spacing w:after="120"/>
        <w:rPr>
          <w:rFonts w:ascii="Calibri" w:hAnsi="Calibri"/>
          <w:lang w:val="en-GB"/>
        </w:rPr>
      </w:pPr>
      <w:r>
        <w:rPr>
          <w:rFonts w:ascii="Calibri" w:hAnsi="Calibri"/>
          <w:lang w:val="en-GB"/>
        </w:rPr>
        <w:t>Big</w:t>
      </w:r>
      <w:r w:rsidR="00890E2F" w:rsidRPr="001A6B26">
        <w:rPr>
          <w:rFonts w:ascii="Calibri" w:hAnsi="Calibri"/>
          <w:lang w:val="en-GB"/>
        </w:rPr>
        <w:t xml:space="preserve"> industries are investing millions to get innovative application out of Embedded System</w:t>
      </w:r>
      <w:r w:rsidR="007E0B2F">
        <w:rPr>
          <w:rFonts w:ascii="Calibri" w:hAnsi="Calibri"/>
          <w:lang w:val="en-GB"/>
        </w:rPr>
        <w:t>s</w:t>
      </w:r>
      <w:r w:rsidR="00890E2F" w:rsidRPr="001A6B26">
        <w:rPr>
          <w:rFonts w:ascii="Calibri" w:hAnsi="Calibri"/>
          <w:lang w:val="en-GB"/>
        </w:rPr>
        <w:t xml:space="preserve"> today, they als</w:t>
      </w:r>
      <w:r w:rsidR="00075B13">
        <w:rPr>
          <w:rFonts w:ascii="Calibri" w:hAnsi="Calibri"/>
          <w:lang w:val="en-GB"/>
        </w:rPr>
        <w:t xml:space="preserve">o, however, </w:t>
      </w:r>
      <w:r w:rsidR="00890E2F" w:rsidRPr="001A6B26">
        <w:rPr>
          <w:rFonts w:ascii="Calibri" w:hAnsi="Calibri"/>
          <w:lang w:val="en-GB"/>
        </w:rPr>
        <w:t xml:space="preserve">have started </w:t>
      </w:r>
      <w:r w:rsidR="00075B13">
        <w:rPr>
          <w:rFonts w:ascii="Calibri" w:hAnsi="Calibri"/>
          <w:lang w:val="en-GB"/>
        </w:rPr>
        <w:t>a culture</w:t>
      </w:r>
      <w:r w:rsidR="00890E2F" w:rsidRPr="001A6B26">
        <w:rPr>
          <w:rFonts w:ascii="Calibri" w:hAnsi="Calibri"/>
          <w:lang w:val="en-GB"/>
        </w:rPr>
        <w:t xml:space="preserve"> of patent</w:t>
      </w:r>
      <w:r w:rsidR="00075B13">
        <w:rPr>
          <w:rFonts w:ascii="Calibri" w:hAnsi="Calibri"/>
          <w:lang w:val="en-GB"/>
        </w:rPr>
        <w:t>s</w:t>
      </w:r>
      <w:r w:rsidR="00890E2F" w:rsidRPr="001A6B26">
        <w:rPr>
          <w:rFonts w:ascii="Calibri" w:hAnsi="Calibri"/>
          <w:lang w:val="en-GB"/>
        </w:rPr>
        <w:t xml:space="preserve"> and closed source</w:t>
      </w:r>
      <w:r w:rsidR="00075B13">
        <w:rPr>
          <w:rFonts w:ascii="Calibri" w:hAnsi="Calibri"/>
          <w:lang w:val="en-GB"/>
        </w:rPr>
        <w:t>s</w:t>
      </w:r>
      <w:r w:rsidR="00890E2F" w:rsidRPr="001A6B26">
        <w:rPr>
          <w:rFonts w:ascii="Calibri" w:hAnsi="Calibri"/>
          <w:lang w:val="en-GB"/>
        </w:rPr>
        <w:t>. On the other hand</w:t>
      </w:r>
      <w:r w:rsidR="00075B13">
        <w:rPr>
          <w:rFonts w:ascii="Calibri" w:hAnsi="Calibri"/>
          <w:lang w:val="en-GB"/>
        </w:rPr>
        <w:t>,</w:t>
      </w:r>
      <w:r w:rsidR="00890E2F" w:rsidRPr="001A6B26">
        <w:rPr>
          <w:rFonts w:ascii="Calibri" w:hAnsi="Calibri"/>
          <w:lang w:val="en-GB"/>
        </w:rPr>
        <w:t xml:space="preserve"> </w:t>
      </w:r>
      <w:r w:rsidR="00961250">
        <w:rPr>
          <w:rFonts w:ascii="Calibri" w:hAnsi="Calibri"/>
          <w:lang w:val="en-GB"/>
        </w:rPr>
        <w:t>H</w:t>
      </w:r>
      <w:r w:rsidR="00890E2F" w:rsidRPr="001A6B26">
        <w:rPr>
          <w:rFonts w:ascii="Calibri" w:hAnsi="Calibri"/>
          <w:lang w:val="en-GB"/>
        </w:rPr>
        <w:t xml:space="preserve">omebrew, </w:t>
      </w:r>
      <w:r w:rsidR="00961250">
        <w:rPr>
          <w:rFonts w:ascii="Calibri" w:hAnsi="Calibri"/>
          <w:lang w:val="en-GB"/>
        </w:rPr>
        <w:t>Do It Yourself (DIY)</w:t>
      </w:r>
      <w:r w:rsidR="00890E2F" w:rsidRPr="001A6B26">
        <w:rPr>
          <w:rFonts w:ascii="Calibri" w:hAnsi="Calibri"/>
          <w:lang w:val="en-GB"/>
        </w:rPr>
        <w:t xml:space="preserve"> and </w:t>
      </w:r>
      <w:r w:rsidR="00961250">
        <w:rPr>
          <w:rFonts w:ascii="Calibri" w:hAnsi="Calibri"/>
          <w:lang w:val="en-GB"/>
        </w:rPr>
        <w:t>O</w:t>
      </w:r>
      <w:r w:rsidR="00890E2F" w:rsidRPr="001A6B26">
        <w:rPr>
          <w:rFonts w:ascii="Calibri" w:hAnsi="Calibri"/>
          <w:lang w:val="en-GB"/>
        </w:rPr>
        <w:t>pen</w:t>
      </w:r>
      <w:r w:rsidR="00014549">
        <w:rPr>
          <w:rFonts w:ascii="Calibri" w:hAnsi="Calibri"/>
          <w:lang w:val="en-GB"/>
        </w:rPr>
        <w:t xml:space="preserve"> S</w:t>
      </w:r>
      <w:r w:rsidR="00961250" w:rsidRPr="00961250">
        <w:rPr>
          <w:rFonts w:ascii="Calibri" w:hAnsi="Calibri"/>
          <w:lang w:val="en-GB"/>
        </w:rPr>
        <w:t>ource are</w:t>
      </w:r>
      <w:r w:rsidR="00890E2F" w:rsidRPr="001A6B26">
        <w:rPr>
          <w:rFonts w:ascii="Calibri" w:hAnsi="Calibri"/>
          <w:lang w:val="en-GB"/>
        </w:rPr>
        <w:t xml:space="preserve"> playing important role to keep </w:t>
      </w:r>
      <w:r w:rsidR="00CD335A">
        <w:rPr>
          <w:rFonts w:ascii="Calibri" w:hAnsi="Calibri"/>
          <w:lang w:val="en-GB"/>
        </w:rPr>
        <w:t>these technologies</w:t>
      </w:r>
      <w:r w:rsidR="00890E2F" w:rsidRPr="001A6B26">
        <w:rPr>
          <w:rFonts w:ascii="Calibri" w:hAnsi="Calibri"/>
          <w:lang w:val="en-GB"/>
        </w:rPr>
        <w:t xml:space="preserve"> transparent and </w:t>
      </w:r>
      <w:commentRangeStart w:id="6"/>
      <w:r w:rsidR="00890E2F" w:rsidRPr="001A6B26">
        <w:rPr>
          <w:rFonts w:ascii="Calibri" w:hAnsi="Calibri"/>
          <w:lang w:val="en-GB"/>
        </w:rPr>
        <w:t>accessible</w:t>
      </w:r>
      <w:commentRangeEnd w:id="6"/>
      <w:r w:rsidR="00890E2F" w:rsidRPr="001A6B26">
        <w:rPr>
          <w:rFonts w:ascii="Calibri" w:hAnsi="Calibri"/>
          <w:lang w:val="en-GB"/>
        </w:rPr>
        <w:commentReference w:id="6"/>
      </w:r>
      <w:r w:rsidR="00890E2F" w:rsidRPr="001A6B26">
        <w:rPr>
          <w:rFonts w:ascii="Calibri" w:hAnsi="Calibri"/>
          <w:lang w:val="en-GB"/>
        </w:rPr>
        <w:t xml:space="preserve">. </w:t>
      </w:r>
    </w:p>
    <w:p w14:paraId="5653E250" w14:textId="2A85CA8A" w:rsidR="00020CEA" w:rsidRDefault="00890E2F" w:rsidP="001A6B26">
      <w:pPr>
        <w:pStyle w:val="normal0"/>
        <w:spacing w:after="120"/>
        <w:rPr>
          <w:rFonts w:ascii="Calibri" w:hAnsi="Calibri"/>
          <w:lang w:val="en-GB"/>
        </w:rPr>
      </w:pPr>
      <w:r w:rsidRPr="001A6B26">
        <w:rPr>
          <w:rFonts w:ascii="Calibri" w:hAnsi="Calibri"/>
          <w:lang w:val="en-GB"/>
        </w:rPr>
        <w:t>Open Source Hardware and Softwar</w:t>
      </w:r>
      <w:r w:rsidR="00561577">
        <w:rPr>
          <w:rFonts w:ascii="Calibri" w:hAnsi="Calibri"/>
          <w:lang w:val="en-GB"/>
        </w:rPr>
        <w:t>e have been m</w:t>
      </w:r>
      <w:r w:rsidRPr="001A6B26">
        <w:rPr>
          <w:rFonts w:ascii="Calibri" w:hAnsi="Calibri"/>
          <w:lang w:val="en-GB"/>
        </w:rPr>
        <w:t>assive</w:t>
      </w:r>
      <w:r w:rsidR="00561577">
        <w:rPr>
          <w:rFonts w:ascii="Calibri" w:hAnsi="Calibri"/>
          <w:lang w:val="en-GB"/>
        </w:rPr>
        <w:t>ly</w:t>
      </w:r>
      <w:r w:rsidRPr="001A6B26">
        <w:rPr>
          <w:rFonts w:ascii="Calibri" w:hAnsi="Calibri"/>
          <w:lang w:val="en-GB"/>
        </w:rPr>
        <w:t xml:space="preserve"> </w:t>
      </w:r>
      <w:r w:rsidR="00561577" w:rsidRPr="001A6B26">
        <w:rPr>
          <w:rFonts w:ascii="Calibri" w:hAnsi="Calibri"/>
          <w:lang w:val="en-GB"/>
        </w:rPr>
        <w:t>improve</w:t>
      </w:r>
      <w:r w:rsidR="00561577">
        <w:rPr>
          <w:rFonts w:ascii="Calibri" w:hAnsi="Calibri"/>
          <w:lang w:val="en-GB"/>
        </w:rPr>
        <w:t>d</w:t>
      </w:r>
      <w:r w:rsidR="00561577" w:rsidRPr="001A6B26">
        <w:rPr>
          <w:rFonts w:ascii="Calibri" w:hAnsi="Calibri"/>
          <w:lang w:val="en-GB"/>
        </w:rPr>
        <w:t xml:space="preserve"> </w:t>
      </w:r>
      <w:r w:rsidRPr="001A6B26">
        <w:rPr>
          <w:rFonts w:ascii="Calibri" w:hAnsi="Calibri"/>
          <w:lang w:val="en-GB"/>
        </w:rPr>
        <w:t xml:space="preserve">in </w:t>
      </w:r>
      <w:r w:rsidR="00561577">
        <w:rPr>
          <w:rFonts w:ascii="Calibri" w:hAnsi="Calibri"/>
          <w:lang w:val="en-GB"/>
        </w:rPr>
        <w:t xml:space="preserve">the quality, </w:t>
      </w:r>
      <w:r w:rsidR="001428CB">
        <w:rPr>
          <w:rFonts w:ascii="Calibri" w:hAnsi="Calibri"/>
          <w:lang w:val="en-GB"/>
        </w:rPr>
        <w:t>user experienc</w:t>
      </w:r>
      <w:r w:rsidR="00561577">
        <w:rPr>
          <w:rFonts w:ascii="Calibri" w:hAnsi="Calibri"/>
          <w:lang w:val="en-GB"/>
        </w:rPr>
        <w:t xml:space="preserve">e and have become more affordable to buy. </w:t>
      </w:r>
      <w:r w:rsidR="00CF5369" w:rsidRPr="00CF5369">
        <w:rPr>
          <w:rFonts w:ascii="Calibri" w:hAnsi="Calibri"/>
          <w:lang w:val="en-GB"/>
        </w:rPr>
        <w:t>We</w:t>
      </w:r>
      <w:r w:rsidRPr="001A6B26">
        <w:rPr>
          <w:rFonts w:ascii="Calibri" w:hAnsi="Calibri"/>
          <w:lang w:val="en-GB"/>
        </w:rPr>
        <w:t xml:space="preserve"> are motivated to </w:t>
      </w:r>
      <w:r w:rsidR="00CF5369">
        <w:rPr>
          <w:rFonts w:ascii="Calibri" w:hAnsi="Calibri"/>
          <w:lang w:val="en-GB"/>
        </w:rPr>
        <w:t xml:space="preserve">promote </w:t>
      </w:r>
      <w:r w:rsidRPr="001A6B26">
        <w:rPr>
          <w:rFonts w:ascii="Calibri" w:hAnsi="Calibri"/>
          <w:lang w:val="en-GB"/>
        </w:rPr>
        <w:t>this</w:t>
      </w:r>
      <w:r w:rsidRPr="001A6B26">
        <w:rPr>
          <w:rFonts w:ascii="Calibri" w:hAnsi="Calibri"/>
          <w:b/>
          <w:lang w:val="en-GB"/>
        </w:rPr>
        <w:t xml:space="preserve"> </w:t>
      </w:r>
      <w:commentRangeStart w:id="7"/>
      <w:r w:rsidRPr="001A6B26">
        <w:rPr>
          <w:rFonts w:ascii="Calibri" w:hAnsi="Calibri"/>
          <w:lang w:val="en-GB"/>
        </w:rPr>
        <w:t>experience</w:t>
      </w:r>
      <w:commentRangeEnd w:id="7"/>
      <w:r w:rsidRPr="001A6B26">
        <w:rPr>
          <w:rFonts w:ascii="Calibri" w:hAnsi="Calibri"/>
          <w:lang w:val="en-GB"/>
        </w:rPr>
        <w:commentReference w:id="7"/>
      </w:r>
      <w:r w:rsidRPr="001A6B26">
        <w:rPr>
          <w:rFonts w:ascii="Calibri" w:hAnsi="Calibri"/>
          <w:lang w:val="en-GB"/>
        </w:rPr>
        <w:t xml:space="preserve"> </w:t>
      </w:r>
      <w:r w:rsidR="00CF5369">
        <w:rPr>
          <w:rFonts w:ascii="Calibri" w:hAnsi="Calibri"/>
          <w:lang w:val="en-GB"/>
        </w:rPr>
        <w:t xml:space="preserve">to school students and </w:t>
      </w:r>
      <w:r w:rsidRPr="001A6B26">
        <w:rPr>
          <w:rFonts w:ascii="Calibri" w:hAnsi="Calibri"/>
          <w:lang w:val="en-GB"/>
        </w:rPr>
        <w:t xml:space="preserve"> </w:t>
      </w:r>
      <w:r w:rsidR="00CF5369">
        <w:rPr>
          <w:rFonts w:ascii="Calibri" w:hAnsi="Calibri"/>
          <w:lang w:val="en-GB"/>
        </w:rPr>
        <w:t xml:space="preserve">the </w:t>
      </w:r>
      <w:r w:rsidRPr="001A6B26">
        <w:rPr>
          <w:rFonts w:ascii="Calibri" w:hAnsi="Calibri"/>
          <w:lang w:val="en-GB"/>
        </w:rPr>
        <w:t>enthusiast</w:t>
      </w:r>
      <w:r w:rsidR="00CF5369">
        <w:rPr>
          <w:rFonts w:ascii="Calibri" w:hAnsi="Calibri"/>
          <w:lang w:val="en-GB"/>
        </w:rPr>
        <w:t>s</w:t>
      </w:r>
      <w:r w:rsidR="00020CEA">
        <w:rPr>
          <w:rFonts w:ascii="Calibri" w:hAnsi="Calibri"/>
          <w:lang w:val="en-GB"/>
        </w:rPr>
        <w:t xml:space="preserve">; </w:t>
      </w:r>
      <w:r w:rsidR="00020CEA" w:rsidRPr="00020CEA">
        <w:rPr>
          <w:rFonts w:ascii="Calibri" w:hAnsi="Calibri"/>
          <w:lang w:val="en-GB"/>
        </w:rPr>
        <w:t>introduce</w:t>
      </w:r>
      <w:r w:rsidRPr="001A6B26">
        <w:rPr>
          <w:rFonts w:ascii="Calibri" w:hAnsi="Calibri"/>
          <w:lang w:val="en-GB"/>
        </w:rPr>
        <w:t xml:space="preserve"> them </w:t>
      </w:r>
      <w:r w:rsidR="00020CEA">
        <w:rPr>
          <w:rFonts w:ascii="Calibri" w:hAnsi="Calibri"/>
          <w:lang w:val="en-GB"/>
        </w:rPr>
        <w:t>the possibilities beyond simple transistor circuits and facilitate them venture into the embedded systems.</w:t>
      </w:r>
    </w:p>
    <w:p w14:paraId="7787415A" w14:textId="12386999" w:rsidR="00020CEA" w:rsidRDefault="00020CEA" w:rsidP="001A6B26">
      <w:pPr>
        <w:pStyle w:val="normal0"/>
        <w:spacing w:after="120"/>
        <w:rPr>
          <w:rFonts w:ascii="Calibri" w:hAnsi="Calibri"/>
          <w:lang w:val="en-GB"/>
        </w:rPr>
      </w:pPr>
      <w:r>
        <w:rPr>
          <w:rFonts w:ascii="Calibri" w:hAnsi="Calibri"/>
          <w:lang w:val="en-GB"/>
        </w:rPr>
        <w:t>A do it yourself workshop on embedded electronics and applications is an initiative, which has following motivations:</w:t>
      </w:r>
    </w:p>
    <w:p w14:paraId="211EF9E6" w14:textId="188B489A" w:rsidR="00253490" w:rsidRPr="001A6B26" w:rsidRDefault="0045526D" w:rsidP="001A6B26">
      <w:pPr>
        <w:pStyle w:val="normal0"/>
        <w:numPr>
          <w:ilvl w:val="0"/>
          <w:numId w:val="4"/>
        </w:numPr>
        <w:spacing w:after="120"/>
        <w:ind w:hanging="359"/>
        <w:contextualSpacing/>
        <w:rPr>
          <w:rFonts w:ascii="Calibri" w:hAnsi="Calibri"/>
          <w:lang w:val="en-GB"/>
        </w:rPr>
      </w:pPr>
      <w:r>
        <w:rPr>
          <w:rFonts w:ascii="Calibri" w:hAnsi="Calibri"/>
          <w:lang w:val="en-GB"/>
        </w:rPr>
        <w:t>Confidence, you can</w:t>
      </w:r>
    </w:p>
    <w:p w14:paraId="3C65B922" w14:textId="77777777" w:rsidR="00253490" w:rsidRPr="001A6B26" w:rsidRDefault="00890E2F" w:rsidP="001A6B26">
      <w:pPr>
        <w:pStyle w:val="normal0"/>
        <w:numPr>
          <w:ilvl w:val="0"/>
          <w:numId w:val="4"/>
        </w:numPr>
        <w:spacing w:after="120"/>
        <w:ind w:hanging="359"/>
        <w:contextualSpacing/>
        <w:rPr>
          <w:rFonts w:ascii="Calibri" w:hAnsi="Calibri"/>
          <w:lang w:val="en-GB"/>
        </w:rPr>
      </w:pPr>
      <w:r w:rsidRPr="001A6B26">
        <w:rPr>
          <w:rFonts w:ascii="Calibri" w:hAnsi="Calibri"/>
          <w:lang w:val="en-GB"/>
        </w:rPr>
        <w:t>How simple and easy it is</w:t>
      </w:r>
    </w:p>
    <w:p w14:paraId="257C1942" w14:textId="77777777" w:rsidR="00253490" w:rsidRPr="001A6B26" w:rsidRDefault="00890E2F" w:rsidP="001A6B26">
      <w:pPr>
        <w:pStyle w:val="normal0"/>
        <w:numPr>
          <w:ilvl w:val="0"/>
          <w:numId w:val="4"/>
        </w:numPr>
        <w:spacing w:after="120"/>
        <w:ind w:hanging="359"/>
        <w:contextualSpacing/>
        <w:rPr>
          <w:rFonts w:ascii="Calibri" w:hAnsi="Calibri"/>
          <w:lang w:val="en-GB"/>
        </w:rPr>
      </w:pPr>
      <w:r w:rsidRPr="001A6B26">
        <w:rPr>
          <w:rFonts w:ascii="Calibri" w:hAnsi="Calibri"/>
          <w:lang w:val="en-GB"/>
        </w:rPr>
        <w:t>Think beyond</w:t>
      </w:r>
    </w:p>
    <w:p w14:paraId="24E1AC87" w14:textId="77777777" w:rsidR="00253490" w:rsidRPr="001A6B26" w:rsidRDefault="00890E2F" w:rsidP="001A6B26">
      <w:pPr>
        <w:pStyle w:val="normal0"/>
        <w:numPr>
          <w:ilvl w:val="0"/>
          <w:numId w:val="4"/>
        </w:numPr>
        <w:spacing w:after="120"/>
        <w:ind w:hanging="359"/>
        <w:contextualSpacing/>
        <w:rPr>
          <w:rFonts w:ascii="Calibri" w:hAnsi="Calibri"/>
          <w:lang w:val="en-GB"/>
        </w:rPr>
      </w:pPr>
      <w:r w:rsidRPr="001A6B26">
        <w:rPr>
          <w:rFonts w:ascii="Calibri" w:hAnsi="Calibri"/>
          <w:lang w:val="en-GB"/>
        </w:rPr>
        <w:t>Internet of things</w:t>
      </w:r>
    </w:p>
    <w:p w14:paraId="00A48FB0" w14:textId="77777777" w:rsidR="00253490" w:rsidRPr="001A6B26" w:rsidRDefault="00890E2F" w:rsidP="001A6B26">
      <w:pPr>
        <w:pStyle w:val="normal0"/>
        <w:numPr>
          <w:ilvl w:val="0"/>
          <w:numId w:val="4"/>
        </w:numPr>
        <w:spacing w:after="120"/>
        <w:ind w:hanging="359"/>
        <w:contextualSpacing/>
        <w:rPr>
          <w:rFonts w:ascii="Calibri" w:hAnsi="Calibri"/>
          <w:lang w:val="en-GB"/>
        </w:rPr>
      </w:pPr>
      <w:r w:rsidRPr="001A6B26">
        <w:rPr>
          <w:rFonts w:ascii="Calibri" w:hAnsi="Calibri"/>
          <w:lang w:val="en-GB"/>
        </w:rPr>
        <w:t>Cheaper hardware</w:t>
      </w:r>
    </w:p>
    <w:p w14:paraId="442901D8" w14:textId="77777777" w:rsidR="00253490" w:rsidRPr="001A6B26" w:rsidRDefault="00890E2F" w:rsidP="001A6B26">
      <w:pPr>
        <w:pStyle w:val="normal0"/>
        <w:numPr>
          <w:ilvl w:val="0"/>
          <w:numId w:val="4"/>
        </w:numPr>
        <w:spacing w:after="120"/>
        <w:ind w:hanging="359"/>
        <w:contextualSpacing/>
        <w:rPr>
          <w:rFonts w:ascii="Calibri" w:hAnsi="Calibri"/>
          <w:lang w:val="en-GB"/>
        </w:rPr>
      </w:pPr>
      <w:r w:rsidRPr="001A6B26">
        <w:rPr>
          <w:rFonts w:ascii="Calibri" w:hAnsi="Calibri"/>
          <w:lang w:val="en-GB"/>
        </w:rPr>
        <w:t>Coding has never been easier</w:t>
      </w:r>
    </w:p>
    <w:p w14:paraId="74388A11" w14:textId="77777777" w:rsidR="00253490" w:rsidRPr="001A6B26" w:rsidRDefault="00890E2F" w:rsidP="001A6B26">
      <w:pPr>
        <w:pStyle w:val="normal0"/>
        <w:numPr>
          <w:ilvl w:val="0"/>
          <w:numId w:val="4"/>
        </w:numPr>
        <w:spacing w:after="120"/>
        <w:ind w:hanging="359"/>
        <w:contextualSpacing/>
        <w:rPr>
          <w:rFonts w:ascii="Calibri" w:hAnsi="Calibri"/>
          <w:lang w:val="en-GB"/>
        </w:rPr>
      </w:pPr>
      <w:r w:rsidRPr="001A6B26">
        <w:rPr>
          <w:rFonts w:ascii="Calibri" w:hAnsi="Calibri"/>
          <w:lang w:val="en-GB"/>
        </w:rPr>
        <w:t>Understanding how complex devices work</w:t>
      </w:r>
    </w:p>
    <w:p w14:paraId="3815A83C" w14:textId="77777777" w:rsidR="00253490" w:rsidRPr="001A6B26" w:rsidRDefault="00253490" w:rsidP="001A6B26">
      <w:pPr>
        <w:pStyle w:val="normal0"/>
        <w:spacing w:after="120"/>
        <w:rPr>
          <w:rFonts w:ascii="Calibri" w:hAnsi="Calibri"/>
          <w:lang w:val="en-GB"/>
        </w:rPr>
      </w:pPr>
    </w:p>
    <w:p w14:paraId="31E3DB97" w14:textId="77777777" w:rsidR="00253490" w:rsidRPr="001A6B26" w:rsidRDefault="00890E2F" w:rsidP="001A6B26">
      <w:pPr>
        <w:pStyle w:val="normal0"/>
        <w:spacing w:after="120"/>
        <w:rPr>
          <w:rFonts w:ascii="Calibri" w:hAnsi="Calibri"/>
          <w:lang w:val="en-GB"/>
        </w:rPr>
      </w:pPr>
      <w:r w:rsidRPr="001A6B26">
        <w:rPr>
          <w:rFonts w:ascii="Calibri" w:hAnsi="Calibri"/>
          <w:lang w:val="en-GB"/>
        </w:rPr>
        <w:br w:type="page"/>
      </w:r>
    </w:p>
    <w:p w14:paraId="0D6C08E0" w14:textId="77777777" w:rsidR="00253490" w:rsidRPr="001A6B26" w:rsidRDefault="00253490" w:rsidP="001A6B26">
      <w:pPr>
        <w:pStyle w:val="normal0"/>
        <w:spacing w:after="120"/>
        <w:rPr>
          <w:rFonts w:ascii="Calibri" w:hAnsi="Calibri"/>
          <w:lang w:val="en-GB"/>
        </w:rPr>
      </w:pPr>
    </w:p>
    <w:p w14:paraId="1B9806D6" w14:textId="1C9940D3" w:rsidR="00253490" w:rsidRPr="001A6B26" w:rsidRDefault="00890E2F" w:rsidP="001A6B26">
      <w:pPr>
        <w:pStyle w:val="normal0"/>
        <w:pBdr>
          <w:top w:val="single" w:sz="4" w:space="1" w:color="auto"/>
        </w:pBdr>
        <w:spacing w:after="120"/>
        <w:rPr>
          <w:rFonts w:ascii="Calibri" w:hAnsi="Calibri"/>
          <w:lang w:val="en-GB"/>
        </w:rPr>
      </w:pPr>
      <w:r w:rsidRPr="001A6B26">
        <w:rPr>
          <w:rFonts w:ascii="Calibri" w:eastAsia="Trebuchet MS" w:hAnsi="Calibri" w:cs="Trebuchet MS"/>
          <w:sz w:val="42"/>
          <w:lang w:val="en-GB"/>
        </w:rPr>
        <w:t>Programme</w:t>
      </w:r>
    </w:p>
    <w:p w14:paraId="03C595F7" w14:textId="6A5AD19E" w:rsidR="00253490" w:rsidRPr="001A6B26" w:rsidRDefault="00B035B0" w:rsidP="001A6B26">
      <w:pPr>
        <w:pStyle w:val="normal0"/>
        <w:spacing w:after="120"/>
        <w:rPr>
          <w:rFonts w:ascii="Calibri" w:hAnsi="Calibri"/>
          <w:lang w:val="en-GB"/>
        </w:rPr>
      </w:pPr>
      <w:r>
        <w:rPr>
          <w:rFonts w:ascii="Calibri" w:hAnsi="Calibri"/>
          <w:lang w:val="en-GB"/>
        </w:rPr>
        <w:t xml:space="preserve">The main agenda is </w:t>
      </w:r>
      <w:r w:rsidR="00FE0894">
        <w:rPr>
          <w:rFonts w:ascii="Calibri" w:hAnsi="Calibri"/>
          <w:lang w:val="en-GB"/>
        </w:rPr>
        <w:t>learning</w:t>
      </w:r>
      <w:r>
        <w:rPr>
          <w:rFonts w:ascii="Calibri" w:hAnsi="Calibri"/>
          <w:lang w:val="en-GB"/>
        </w:rPr>
        <w:t xml:space="preserve"> by </w:t>
      </w:r>
      <w:r w:rsidR="00890E2F" w:rsidRPr="001A6B26">
        <w:rPr>
          <w:rFonts w:ascii="Calibri" w:hAnsi="Calibri"/>
          <w:lang w:val="en-GB"/>
        </w:rPr>
        <w:t>making</w:t>
      </w:r>
      <w:r>
        <w:rPr>
          <w:rFonts w:ascii="Calibri" w:hAnsi="Calibri"/>
          <w:lang w:val="en-GB"/>
        </w:rPr>
        <w:t xml:space="preserve">, therefore, maximum time is assigned for </w:t>
      </w:r>
      <w:del w:id="8" w:author="Diwaker Jha" w:date="2014-01-20T17:10:00Z">
        <w:r w:rsidDel="000473EE">
          <w:rPr>
            <w:rFonts w:ascii="Calibri" w:hAnsi="Calibri"/>
            <w:lang w:val="en-GB"/>
          </w:rPr>
          <w:delText xml:space="preserve">assigned </w:delText>
        </w:r>
      </w:del>
      <w:r>
        <w:rPr>
          <w:rFonts w:ascii="Calibri" w:hAnsi="Calibri"/>
          <w:lang w:val="en-GB"/>
        </w:rPr>
        <w:t>DIY sessions</w:t>
      </w:r>
      <w:r w:rsidR="002D673E">
        <w:rPr>
          <w:rFonts w:ascii="Calibri" w:hAnsi="Calibri"/>
          <w:lang w:val="en-GB"/>
        </w:rPr>
        <w:t>.</w:t>
      </w:r>
    </w:p>
    <w:p w14:paraId="4E16C6D3" w14:textId="693A2808" w:rsidR="00253490" w:rsidRPr="001A6B26" w:rsidRDefault="00890E2F" w:rsidP="001A6B26">
      <w:pPr>
        <w:pStyle w:val="normal0"/>
        <w:numPr>
          <w:ilvl w:val="0"/>
          <w:numId w:val="2"/>
        </w:numPr>
        <w:spacing w:after="120"/>
        <w:ind w:hanging="359"/>
        <w:contextualSpacing/>
        <w:rPr>
          <w:rFonts w:ascii="Calibri" w:hAnsi="Calibri"/>
          <w:lang w:val="en-GB"/>
        </w:rPr>
      </w:pPr>
      <w:r w:rsidRPr="001A6B26">
        <w:rPr>
          <w:rFonts w:ascii="Calibri" w:hAnsi="Calibri"/>
          <w:lang w:val="en-GB"/>
        </w:rPr>
        <w:t xml:space="preserve">Each session can have maximum of 20 </w:t>
      </w:r>
      <w:r w:rsidR="00FE0894" w:rsidRPr="00FE0894">
        <w:rPr>
          <w:rFonts w:ascii="Calibri" w:hAnsi="Calibri"/>
          <w:lang w:val="en-GB"/>
        </w:rPr>
        <w:t>students,</w:t>
      </w:r>
      <w:r w:rsidRPr="001A6B26">
        <w:rPr>
          <w:rFonts w:ascii="Calibri" w:hAnsi="Calibri"/>
          <w:lang w:val="en-GB"/>
        </w:rPr>
        <w:t xml:space="preserve"> 2 students in each group (10 group).</w:t>
      </w:r>
    </w:p>
    <w:p w14:paraId="5AD658EE" w14:textId="77777777" w:rsidR="00253490" w:rsidRPr="001A6B26" w:rsidRDefault="00890E2F" w:rsidP="001A6B26">
      <w:pPr>
        <w:pStyle w:val="normal0"/>
        <w:numPr>
          <w:ilvl w:val="0"/>
          <w:numId w:val="2"/>
        </w:numPr>
        <w:spacing w:after="120"/>
        <w:ind w:hanging="359"/>
        <w:contextualSpacing/>
        <w:rPr>
          <w:rFonts w:ascii="Calibri" w:hAnsi="Calibri"/>
          <w:lang w:val="en-GB"/>
        </w:rPr>
      </w:pPr>
      <w:r w:rsidRPr="001A6B26">
        <w:rPr>
          <w:rFonts w:ascii="Calibri" w:hAnsi="Calibri"/>
          <w:lang w:val="en-GB"/>
        </w:rPr>
        <w:t>Each session has time span of 1.45 hour.</w:t>
      </w:r>
    </w:p>
    <w:p w14:paraId="6C1E78DA" w14:textId="03A40B13" w:rsidR="00253490" w:rsidRPr="001A6B26" w:rsidRDefault="00890E2F" w:rsidP="001A6B26">
      <w:pPr>
        <w:pStyle w:val="normal0"/>
        <w:numPr>
          <w:ilvl w:val="0"/>
          <w:numId w:val="2"/>
        </w:numPr>
        <w:spacing w:after="120"/>
        <w:ind w:hanging="359"/>
        <w:contextualSpacing/>
        <w:rPr>
          <w:rFonts w:ascii="Calibri" w:hAnsi="Calibri"/>
          <w:lang w:val="en-GB"/>
        </w:rPr>
      </w:pPr>
      <w:r w:rsidRPr="001A6B26">
        <w:rPr>
          <w:rFonts w:ascii="Calibri" w:hAnsi="Calibri"/>
          <w:lang w:val="en-GB"/>
        </w:rPr>
        <w:t>First 15 to 20 Min basic</w:t>
      </w:r>
      <w:r w:rsidR="00FE195F">
        <w:rPr>
          <w:rFonts w:ascii="Calibri" w:hAnsi="Calibri"/>
          <w:lang w:val="en-GB"/>
        </w:rPr>
        <w:t xml:space="preserve"> </w:t>
      </w:r>
      <w:del w:id="9" w:author="Diwaker Jha" w:date="2014-01-20T17:08:00Z">
        <w:r w:rsidR="00FE195F" w:rsidDel="000473EE">
          <w:rPr>
            <w:rFonts w:ascii="Calibri" w:hAnsi="Calibri"/>
            <w:lang w:val="en-GB"/>
          </w:rPr>
          <w:delText>introduction</w:delText>
        </w:r>
      </w:del>
      <w:ins w:id="10" w:author="Diwaker Jha" w:date="2014-01-20T17:08:00Z">
        <w:r w:rsidR="000473EE">
          <w:rPr>
            <w:rFonts w:ascii="Calibri" w:hAnsi="Calibri"/>
            <w:lang w:val="en-GB"/>
          </w:rPr>
          <w:t>introductions</w:t>
        </w:r>
      </w:ins>
      <w:r w:rsidR="00FE195F">
        <w:rPr>
          <w:rFonts w:ascii="Calibri" w:hAnsi="Calibri"/>
          <w:lang w:val="en-GB"/>
        </w:rPr>
        <w:t xml:space="preserve"> of </w:t>
      </w:r>
      <w:r w:rsidRPr="001A6B26">
        <w:rPr>
          <w:rFonts w:ascii="Calibri" w:hAnsi="Calibri"/>
          <w:lang w:val="en-GB"/>
        </w:rPr>
        <w:t xml:space="preserve">components </w:t>
      </w:r>
      <w:r w:rsidR="00FE195F">
        <w:rPr>
          <w:rFonts w:ascii="Calibri" w:hAnsi="Calibri"/>
          <w:lang w:val="en-GB"/>
        </w:rPr>
        <w:t>to be used</w:t>
      </w:r>
      <w:r w:rsidR="00FE195F" w:rsidRPr="001A6B26">
        <w:rPr>
          <w:rFonts w:ascii="Calibri" w:hAnsi="Calibri"/>
          <w:lang w:val="en-GB"/>
        </w:rPr>
        <w:t xml:space="preserve"> </w:t>
      </w:r>
      <w:r w:rsidRPr="001A6B26">
        <w:rPr>
          <w:rFonts w:ascii="Calibri" w:hAnsi="Calibri"/>
          <w:lang w:val="en-GB"/>
        </w:rPr>
        <w:t>in workshop</w:t>
      </w:r>
      <w:r w:rsidR="00443D0D">
        <w:rPr>
          <w:rFonts w:ascii="Calibri" w:hAnsi="Calibri"/>
          <w:lang w:val="en-GB"/>
        </w:rPr>
        <w:t xml:space="preserve">. Some </w:t>
      </w:r>
      <w:r w:rsidRPr="001A6B26">
        <w:rPr>
          <w:rFonts w:ascii="Calibri" w:hAnsi="Calibri"/>
          <w:lang w:val="en-GB"/>
        </w:rPr>
        <w:t>pre</w:t>
      </w:r>
      <w:r w:rsidR="00443D0D">
        <w:rPr>
          <w:rFonts w:ascii="Calibri" w:hAnsi="Calibri"/>
          <w:lang w:val="en-GB"/>
        </w:rPr>
        <w:t xml:space="preserve">vious experience with them </w:t>
      </w:r>
      <w:r w:rsidR="008944CC">
        <w:rPr>
          <w:rFonts w:ascii="Calibri" w:hAnsi="Calibri"/>
          <w:lang w:val="en-GB"/>
        </w:rPr>
        <w:t>will save time</w:t>
      </w:r>
    </w:p>
    <w:p w14:paraId="680F2D97" w14:textId="5F9FCE89" w:rsidR="00253490" w:rsidRPr="001A6B26" w:rsidRDefault="00890E2F" w:rsidP="001A6B26">
      <w:pPr>
        <w:pStyle w:val="normal0"/>
        <w:numPr>
          <w:ilvl w:val="1"/>
          <w:numId w:val="2"/>
        </w:numPr>
        <w:spacing w:after="120"/>
        <w:ind w:hanging="359"/>
        <w:contextualSpacing/>
        <w:rPr>
          <w:rFonts w:ascii="Calibri" w:hAnsi="Calibri"/>
          <w:lang w:val="en-GB"/>
        </w:rPr>
      </w:pPr>
      <w:r w:rsidRPr="001A6B26">
        <w:rPr>
          <w:rFonts w:ascii="Calibri" w:hAnsi="Calibri"/>
          <w:lang w:val="en-GB"/>
        </w:rPr>
        <w:t xml:space="preserve">Basic components (LED, </w:t>
      </w:r>
      <w:r w:rsidR="001440C7" w:rsidRPr="001440C7">
        <w:rPr>
          <w:rFonts w:ascii="Calibri" w:hAnsi="Calibri"/>
          <w:lang w:val="en-GB"/>
        </w:rPr>
        <w:t>Resist</w:t>
      </w:r>
      <w:r w:rsidR="001440C7">
        <w:rPr>
          <w:rFonts w:ascii="Calibri" w:hAnsi="Calibri"/>
          <w:lang w:val="en-GB"/>
        </w:rPr>
        <w:t>or</w:t>
      </w:r>
      <w:r w:rsidR="001440C7" w:rsidRPr="001440C7">
        <w:rPr>
          <w:rFonts w:ascii="Calibri" w:hAnsi="Calibri"/>
          <w:lang w:val="en-GB"/>
        </w:rPr>
        <w:t>,</w:t>
      </w:r>
      <w:r w:rsidRPr="001A6B26">
        <w:rPr>
          <w:rFonts w:ascii="Calibri" w:hAnsi="Calibri"/>
          <w:lang w:val="en-GB"/>
        </w:rPr>
        <w:t xml:space="preserve"> Relay, </w:t>
      </w:r>
      <w:r w:rsidR="00DB427E">
        <w:rPr>
          <w:rFonts w:ascii="Calibri" w:hAnsi="Calibri"/>
          <w:lang w:val="en-GB"/>
        </w:rPr>
        <w:t>T</w:t>
      </w:r>
      <w:r w:rsidRPr="001A6B26">
        <w:rPr>
          <w:rFonts w:ascii="Calibri" w:hAnsi="Calibri"/>
          <w:lang w:val="en-GB"/>
        </w:rPr>
        <w:t>ransistor)</w:t>
      </w:r>
    </w:p>
    <w:p w14:paraId="2954F75D" w14:textId="77777777" w:rsidR="00253490" w:rsidRPr="001A6B26" w:rsidRDefault="00890E2F" w:rsidP="001A6B26">
      <w:pPr>
        <w:pStyle w:val="normal0"/>
        <w:numPr>
          <w:ilvl w:val="1"/>
          <w:numId w:val="2"/>
        </w:numPr>
        <w:spacing w:after="120"/>
        <w:ind w:hanging="359"/>
        <w:contextualSpacing/>
        <w:rPr>
          <w:rFonts w:ascii="Calibri" w:hAnsi="Calibri"/>
          <w:lang w:val="en-GB"/>
        </w:rPr>
      </w:pPr>
      <w:r w:rsidRPr="001A6B26">
        <w:rPr>
          <w:rFonts w:ascii="Calibri" w:hAnsi="Calibri"/>
          <w:lang w:val="en-GB"/>
        </w:rPr>
        <w:t>Microcontroller</w:t>
      </w:r>
    </w:p>
    <w:p w14:paraId="3BA267C7" w14:textId="10C334EA" w:rsidR="00253490" w:rsidRPr="001A6B26" w:rsidRDefault="001440C7" w:rsidP="001A6B26">
      <w:pPr>
        <w:pStyle w:val="normal0"/>
        <w:numPr>
          <w:ilvl w:val="1"/>
          <w:numId w:val="2"/>
        </w:numPr>
        <w:spacing w:after="120"/>
        <w:ind w:hanging="359"/>
        <w:contextualSpacing/>
        <w:rPr>
          <w:rFonts w:ascii="Calibri" w:hAnsi="Calibri"/>
          <w:lang w:val="en-GB"/>
        </w:rPr>
      </w:pPr>
      <w:r>
        <w:rPr>
          <w:rFonts w:ascii="Calibri" w:hAnsi="Calibri"/>
          <w:lang w:val="en-GB"/>
        </w:rPr>
        <w:t xml:space="preserve">Basic </w:t>
      </w:r>
      <w:r w:rsidR="00890E2F" w:rsidRPr="001A6B26">
        <w:rPr>
          <w:rFonts w:ascii="Calibri" w:hAnsi="Calibri"/>
          <w:lang w:val="en-GB"/>
        </w:rPr>
        <w:t xml:space="preserve">C coding </w:t>
      </w:r>
    </w:p>
    <w:p w14:paraId="60741196" w14:textId="26A67E4C" w:rsidR="00253490" w:rsidRPr="001A6B26" w:rsidRDefault="00890E2F" w:rsidP="001A6B26">
      <w:pPr>
        <w:pStyle w:val="normal0"/>
        <w:numPr>
          <w:ilvl w:val="0"/>
          <w:numId w:val="2"/>
        </w:numPr>
        <w:spacing w:after="120"/>
        <w:ind w:hanging="359"/>
        <w:contextualSpacing/>
        <w:rPr>
          <w:rFonts w:ascii="Calibri" w:hAnsi="Calibri"/>
          <w:lang w:val="en-GB"/>
        </w:rPr>
      </w:pPr>
      <w:r w:rsidRPr="001A6B26">
        <w:rPr>
          <w:rFonts w:ascii="Calibri" w:hAnsi="Calibri"/>
          <w:lang w:val="en-GB"/>
        </w:rPr>
        <w:t xml:space="preserve">1 hour </w:t>
      </w:r>
      <w:r w:rsidRPr="001A6B26">
        <w:rPr>
          <w:rFonts w:ascii="Calibri" w:hAnsi="Calibri"/>
          <w:b/>
          <w:i/>
          <w:lang w:val="en-GB"/>
        </w:rPr>
        <w:t xml:space="preserve">workshop </w:t>
      </w:r>
      <w:r w:rsidR="00461517" w:rsidRPr="00461517">
        <w:rPr>
          <w:rFonts w:ascii="Calibri" w:hAnsi="Calibri"/>
          <w:lang w:val="en-GB"/>
        </w:rPr>
        <w:t>(Do</w:t>
      </w:r>
      <w:r w:rsidRPr="001A6B26">
        <w:rPr>
          <w:rFonts w:ascii="Calibri" w:hAnsi="Calibri"/>
          <w:lang w:val="en-GB"/>
        </w:rPr>
        <w:t xml:space="preserve"> It </w:t>
      </w:r>
      <w:r w:rsidR="00461517" w:rsidRPr="00461517">
        <w:rPr>
          <w:rFonts w:ascii="Calibri" w:hAnsi="Calibri"/>
          <w:lang w:val="en-GB"/>
        </w:rPr>
        <w:t>Yourself)</w:t>
      </w:r>
    </w:p>
    <w:p w14:paraId="5FD38E98" w14:textId="77777777" w:rsidR="00253490" w:rsidRPr="001A6B26" w:rsidRDefault="00890E2F" w:rsidP="001A6B26">
      <w:pPr>
        <w:pStyle w:val="normal0"/>
        <w:numPr>
          <w:ilvl w:val="1"/>
          <w:numId w:val="2"/>
        </w:numPr>
        <w:spacing w:after="120"/>
        <w:ind w:hanging="359"/>
        <w:contextualSpacing/>
        <w:rPr>
          <w:rFonts w:ascii="Calibri" w:hAnsi="Calibri"/>
          <w:lang w:val="en-GB"/>
        </w:rPr>
      </w:pPr>
      <w:r w:rsidRPr="001A6B26">
        <w:rPr>
          <w:rFonts w:ascii="Calibri" w:hAnsi="Calibri"/>
          <w:lang w:val="en-GB"/>
        </w:rPr>
        <w:t xml:space="preserve">Each group gets to select one out of 5 available projects.  </w:t>
      </w:r>
    </w:p>
    <w:p w14:paraId="521234A9" w14:textId="5C47EA59" w:rsidR="00253490" w:rsidRPr="001A6B26" w:rsidRDefault="00461517" w:rsidP="001A6B26">
      <w:pPr>
        <w:pStyle w:val="normal0"/>
        <w:numPr>
          <w:ilvl w:val="1"/>
          <w:numId w:val="2"/>
        </w:numPr>
        <w:spacing w:after="120"/>
        <w:ind w:hanging="359"/>
        <w:contextualSpacing/>
        <w:rPr>
          <w:rFonts w:ascii="Calibri" w:hAnsi="Calibri"/>
          <w:lang w:val="en-GB"/>
        </w:rPr>
      </w:pPr>
      <w:r w:rsidRPr="00461517">
        <w:rPr>
          <w:rFonts w:ascii="Calibri" w:hAnsi="Calibri"/>
          <w:lang w:val="en-GB"/>
        </w:rPr>
        <w:t>Read</w:t>
      </w:r>
      <w:r w:rsidR="00890E2F" w:rsidRPr="001A6B26">
        <w:rPr>
          <w:rFonts w:ascii="Calibri" w:hAnsi="Calibri"/>
          <w:lang w:val="en-GB"/>
        </w:rPr>
        <w:t xml:space="preserve"> tutorial and follow the easy steps</w:t>
      </w:r>
    </w:p>
    <w:p w14:paraId="1F7B1043" w14:textId="4DF62FC6"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 xml:space="preserve">Blink LED, </w:t>
      </w:r>
      <w:r w:rsidR="00461517" w:rsidRPr="00461517">
        <w:rPr>
          <w:rFonts w:ascii="Calibri" w:hAnsi="Calibri"/>
          <w:lang w:val="en-GB"/>
        </w:rPr>
        <w:t>Switch,</w:t>
      </w:r>
      <w:r w:rsidRPr="001A6B26">
        <w:rPr>
          <w:rFonts w:ascii="Calibri" w:hAnsi="Calibri"/>
          <w:lang w:val="en-GB"/>
        </w:rPr>
        <w:t xml:space="preserve"> Analog read</w:t>
      </w:r>
    </w:p>
    <w:p w14:paraId="4F2B9E26" w14:textId="77777777"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Temperature Reading</w:t>
      </w:r>
    </w:p>
    <w:p w14:paraId="575F0067" w14:textId="77777777"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Magnetic Switch</w:t>
      </w:r>
    </w:p>
    <w:p w14:paraId="729F5F22" w14:textId="77777777"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Light Sensing</w:t>
      </w:r>
    </w:p>
    <w:p w14:paraId="671194E2" w14:textId="77777777"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Motor Driver</w:t>
      </w:r>
    </w:p>
    <w:p w14:paraId="288993EB" w14:textId="77777777" w:rsidR="00253490" w:rsidRPr="001A6B26" w:rsidRDefault="00890E2F" w:rsidP="001A6B26">
      <w:pPr>
        <w:pStyle w:val="normal0"/>
        <w:numPr>
          <w:ilvl w:val="1"/>
          <w:numId w:val="2"/>
        </w:numPr>
        <w:spacing w:after="120"/>
        <w:ind w:hanging="359"/>
        <w:contextualSpacing/>
        <w:rPr>
          <w:rFonts w:ascii="Calibri" w:hAnsi="Calibri"/>
          <w:lang w:val="en-GB"/>
        </w:rPr>
      </w:pPr>
      <w:r w:rsidRPr="001A6B26">
        <w:rPr>
          <w:rFonts w:ascii="Calibri" w:hAnsi="Calibri"/>
          <w:lang w:val="en-GB"/>
        </w:rPr>
        <w:t>Some finished project demonstration</w:t>
      </w:r>
    </w:p>
    <w:p w14:paraId="40FC74D7" w14:textId="77777777"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SMS controlled Lights</w:t>
      </w:r>
    </w:p>
    <w:p w14:paraId="301B271C" w14:textId="7A689B70" w:rsidR="00253490" w:rsidRPr="001A6B26" w:rsidRDefault="00890E2F" w:rsidP="001A6B26">
      <w:pPr>
        <w:pStyle w:val="normal0"/>
        <w:numPr>
          <w:ilvl w:val="2"/>
          <w:numId w:val="2"/>
        </w:numPr>
        <w:spacing w:after="120"/>
        <w:ind w:hanging="359"/>
        <w:contextualSpacing/>
        <w:rPr>
          <w:rFonts w:ascii="Calibri" w:hAnsi="Calibri"/>
          <w:lang w:val="en-GB"/>
        </w:rPr>
      </w:pPr>
      <w:r w:rsidRPr="001A6B26">
        <w:rPr>
          <w:rFonts w:ascii="Calibri" w:hAnsi="Calibri"/>
          <w:lang w:val="en-GB"/>
        </w:rPr>
        <w:t>RGB Ligh</w:t>
      </w:r>
      <w:ins w:id="11" w:author="Diwaker Jha" w:date="2014-01-20T17:23:00Z">
        <w:r w:rsidR="006B316B">
          <w:rPr>
            <w:rFonts w:ascii="Calibri" w:hAnsi="Calibri"/>
            <w:lang w:val="en-GB"/>
          </w:rPr>
          <w:t>t</w:t>
        </w:r>
      </w:ins>
      <w:bookmarkStart w:id="12" w:name="_GoBack"/>
      <w:bookmarkEnd w:id="12"/>
      <w:del w:id="13" w:author="Diwaker Jha" w:date="2014-01-20T17:23:00Z">
        <w:r w:rsidRPr="001A6B26" w:rsidDel="006B316B">
          <w:rPr>
            <w:rFonts w:ascii="Calibri" w:hAnsi="Calibri"/>
            <w:lang w:val="en-GB"/>
          </w:rPr>
          <w:delText>tn</w:delText>
        </w:r>
      </w:del>
      <w:r w:rsidRPr="001A6B26">
        <w:rPr>
          <w:rFonts w:ascii="Calibri" w:hAnsi="Calibri"/>
          <w:lang w:val="en-GB"/>
        </w:rPr>
        <w:t>ing</w:t>
      </w:r>
    </w:p>
    <w:p w14:paraId="1CB83032" w14:textId="33E8900C" w:rsidR="00253490" w:rsidRPr="001A6B26" w:rsidRDefault="00890E2F" w:rsidP="001A6B26">
      <w:pPr>
        <w:pStyle w:val="normal0"/>
        <w:numPr>
          <w:ilvl w:val="0"/>
          <w:numId w:val="2"/>
        </w:numPr>
        <w:spacing w:after="120"/>
        <w:ind w:hanging="359"/>
        <w:contextualSpacing/>
        <w:rPr>
          <w:rFonts w:ascii="Calibri" w:hAnsi="Calibri"/>
          <w:lang w:val="en-GB"/>
        </w:rPr>
      </w:pPr>
      <w:r w:rsidRPr="001A6B26">
        <w:rPr>
          <w:rFonts w:ascii="Calibri" w:hAnsi="Calibri"/>
          <w:lang w:val="en-GB"/>
        </w:rPr>
        <w:t xml:space="preserve">Link will be provided prior to Workshop for </w:t>
      </w:r>
      <w:r w:rsidR="00AB53C0">
        <w:rPr>
          <w:rFonts w:ascii="Calibri" w:hAnsi="Calibri"/>
          <w:lang w:val="en-GB"/>
        </w:rPr>
        <w:t>software</w:t>
      </w:r>
      <w:r w:rsidR="00AB53C0" w:rsidRPr="00AB53C0">
        <w:rPr>
          <w:rFonts w:ascii="Calibri" w:hAnsi="Calibri"/>
          <w:lang w:val="en-GB"/>
        </w:rPr>
        <w:t xml:space="preserve"> </w:t>
      </w:r>
      <w:r w:rsidR="00AB53C0">
        <w:rPr>
          <w:rFonts w:ascii="Calibri" w:hAnsi="Calibri"/>
          <w:lang w:val="en-GB"/>
        </w:rPr>
        <w:t>along</w:t>
      </w:r>
      <w:r w:rsidR="00EF2630">
        <w:rPr>
          <w:rFonts w:ascii="Calibri" w:hAnsi="Calibri"/>
          <w:lang w:val="en-GB"/>
        </w:rPr>
        <w:t xml:space="preserve"> with related documentation.</w:t>
      </w:r>
    </w:p>
    <w:p w14:paraId="611DAB87" w14:textId="7330DF58" w:rsidR="00253490" w:rsidRPr="001A6B26" w:rsidRDefault="00890E2F" w:rsidP="001A6B26">
      <w:pPr>
        <w:pStyle w:val="normal0"/>
        <w:numPr>
          <w:ilvl w:val="0"/>
          <w:numId w:val="2"/>
        </w:numPr>
        <w:spacing w:after="120"/>
        <w:ind w:hanging="359"/>
        <w:contextualSpacing/>
        <w:rPr>
          <w:rFonts w:ascii="Calibri" w:hAnsi="Calibri"/>
          <w:lang w:val="en-GB"/>
        </w:rPr>
      </w:pPr>
      <w:r w:rsidRPr="001A6B26">
        <w:rPr>
          <w:rFonts w:ascii="Calibri" w:hAnsi="Calibri"/>
          <w:lang w:val="en-GB"/>
        </w:rPr>
        <w:t>There will be also a</w:t>
      </w:r>
      <w:r w:rsidR="00EF2630">
        <w:rPr>
          <w:rFonts w:ascii="Calibri" w:hAnsi="Calibri"/>
          <w:lang w:val="en-GB"/>
        </w:rPr>
        <w:t>n</w:t>
      </w:r>
      <w:r w:rsidRPr="001A6B26">
        <w:rPr>
          <w:rFonts w:ascii="Calibri" w:hAnsi="Calibri"/>
          <w:lang w:val="en-GB"/>
        </w:rPr>
        <w:t xml:space="preserve"> open </w:t>
      </w:r>
      <w:r w:rsidR="00EF2630">
        <w:rPr>
          <w:rFonts w:ascii="Calibri" w:hAnsi="Calibri"/>
          <w:lang w:val="en-GB"/>
        </w:rPr>
        <w:t xml:space="preserve">discussion </w:t>
      </w:r>
      <w:r w:rsidR="00EF2630" w:rsidRPr="00EF2630">
        <w:rPr>
          <w:rFonts w:ascii="Calibri" w:hAnsi="Calibri"/>
          <w:lang w:val="en-GB"/>
        </w:rPr>
        <w:t>at</w:t>
      </w:r>
      <w:r w:rsidRPr="001A6B26">
        <w:rPr>
          <w:rFonts w:ascii="Calibri" w:hAnsi="Calibri"/>
          <w:lang w:val="en-GB"/>
        </w:rPr>
        <w:t xml:space="preserve"> </w:t>
      </w:r>
      <w:r w:rsidR="00EF2630">
        <w:rPr>
          <w:rFonts w:ascii="Calibri" w:hAnsi="Calibri"/>
          <w:lang w:val="en-GB"/>
        </w:rPr>
        <w:t xml:space="preserve">the </w:t>
      </w:r>
      <w:r w:rsidRPr="001A6B26">
        <w:rPr>
          <w:rFonts w:ascii="Calibri" w:hAnsi="Calibri"/>
          <w:lang w:val="en-GB"/>
        </w:rPr>
        <w:t xml:space="preserve">end of </w:t>
      </w:r>
      <w:r w:rsidR="00EF2630">
        <w:rPr>
          <w:rFonts w:ascii="Calibri" w:hAnsi="Calibri"/>
          <w:lang w:val="en-GB"/>
        </w:rPr>
        <w:t>the programme.</w:t>
      </w:r>
      <w:r w:rsidR="00823497">
        <w:rPr>
          <w:rFonts w:ascii="Calibri" w:hAnsi="Calibri"/>
          <w:lang w:val="en-GB"/>
        </w:rPr>
        <w:t xml:space="preserve"> Participants are supposed to interact and pose questions.</w:t>
      </w:r>
    </w:p>
    <w:p w14:paraId="4A4A512E" w14:textId="77777777" w:rsidR="00253490" w:rsidRPr="001A6B26" w:rsidRDefault="00253490" w:rsidP="001A6B26">
      <w:pPr>
        <w:pStyle w:val="normal0"/>
        <w:spacing w:after="120"/>
        <w:rPr>
          <w:rFonts w:ascii="Calibri" w:hAnsi="Calibri"/>
          <w:lang w:val="en-GB"/>
        </w:rPr>
      </w:pPr>
    </w:p>
    <w:p w14:paraId="20192436" w14:textId="77777777" w:rsidR="00253490" w:rsidRPr="001A6B26" w:rsidRDefault="00253490" w:rsidP="001A6B26">
      <w:pPr>
        <w:pStyle w:val="normal0"/>
        <w:spacing w:after="120"/>
        <w:rPr>
          <w:rFonts w:ascii="Calibri" w:hAnsi="Calibri"/>
          <w:lang w:val="en-GB"/>
        </w:rPr>
      </w:pPr>
    </w:p>
    <w:p w14:paraId="7F8EDE91" w14:textId="77777777" w:rsidR="00253490" w:rsidRPr="001A6B26" w:rsidRDefault="00890E2F" w:rsidP="001A6B26">
      <w:pPr>
        <w:pStyle w:val="normal0"/>
        <w:spacing w:after="120"/>
        <w:rPr>
          <w:rFonts w:ascii="Calibri" w:hAnsi="Calibri"/>
          <w:lang w:val="en-GB"/>
        </w:rPr>
      </w:pPr>
      <w:r w:rsidRPr="001A6B26">
        <w:rPr>
          <w:rFonts w:ascii="Calibri" w:hAnsi="Calibri"/>
          <w:lang w:val="en-GB"/>
        </w:rPr>
        <w:br w:type="page"/>
      </w:r>
    </w:p>
    <w:p w14:paraId="26FD4E4C" w14:textId="77777777" w:rsidR="00253490" w:rsidRPr="001A6B26" w:rsidRDefault="00253490" w:rsidP="001A6B26">
      <w:pPr>
        <w:pStyle w:val="normal0"/>
        <w:spacing w:after="120"/>
        <w:rPr>
          <w:rFonts w:ascii="Calibri" w:hAnsi="Calibri"/>
          <w:lang w:val="en-GB"/>
        </w:rPr>
      </w:pPr>
    </w:p>
    <w:p w14:paraId="5EB1898E" w14:textId="77777777" w:rsidR="00253490" w:rsidRPr="001A6B26" w:rsidRDefault="00253490" w:rsidP="001A6B26">
      <w:pPr>
        <w:pStyle w:val="normal0"/>
        <w:spacing w:after="120"/>
        <w:rPr>
          <w:rFonts w:ascii="Calibri" w:hAnsi="Calibri"/>
          <w:lang w:val="en-GB"/>
        </w:rPr>
      </w:pPr>
    </w:p>
    <w:p w14:paraId="5BF70585" w14:textId="77777777" w:rsidR="00253490" w:rsidRPr="001A6B26" w:rsidRDefault="00253490" w:rsidP="001A6B26">
      <w:pPr>
        <w:pStyle w:val="normal0"/>
        <w:spacing w:after="120"/>
        <w:rPr>
          <w:rFonts w:ascii="Calibri" w:hAnsi="Calibri"/>
          <w:lang w:val="en-GB"/>
        </w:rPr>
      </w:pPr>
    </w:p>
    <w:p w14:paraId="06796AD3" w14:textId="15490563"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42"/>
          <w:lang w:val="en-GB"/>
        </w:rPr>
        <w:t>Session</w:t>
      </w:r>
    </w:p>
    <w:p w14:paraId="5B6C98FD" w14:textId="63553FE9" w:rsidR="00253490" w:rsidRPr="001A6B26" w:rsidRDefault="00890E2F" w:rsidP="001A6B26">
      <w:pPr>
        <w:pStyle w:val="normal0"/>
        <w:spacing w:after="120"/>
        <w:rPr>
          <w:rFonts w:ascii="Calibri" w:hAnsi="Calibri"/>
          <w:lang w:val="en-GB"/>
        </w:rPr>
      </w:pPr>
      <w:commentRangeStart w:id="14"/>
      <w:r w:rsidRPr="001A6B26">
        <w:rPr>
          <w:rFonts w:ascii="Calibri" w:hAnsi="Calibri"/>
          <w:lang w:val="en-GB"/>
        </w:rPr>
        <w:t>Due to Limited supply of hardware/</w:t>
      </w:r>
      <w:r w:rsidR="00C61204" w:rsidRPr="00C61204">
        <w:rPr>
          <w:rFonts w:ascii="Calibri" w:hAnsi="Calibri"/>
          <w:lang w:val="en-GB"/>
        </w:rPr>
        <w:t>components,</w:t>
      </w:r>
      <w:r w:rsidRPr="001A6B26">
        <w:rPr>
          <w:rFonts w:ascii="Calibri" w:hAnsi="Calibri"/>
          <w:lang w:val="en-GB"/>
        </w:rPr>
        <w:t xml:space="preserve"> sessions are conducted in groups with a question-answer session at the end. </w:t>
      </w:r>
      <w:commentRangeEnd w:id="14"/>
      <w:r w:rsidRPr="001A6B26">
        <w:rPr>
          <w:rFonts w:ascii="Calibri" w:hAnsi="Calibri"/>
          <w:lang w:val="en-GB"/>
        </w:rPr>
        <w:commentReference w:id="14"/>
      </w:r>
    </w:p>
    <w:p w14:paraId="70360A6F" w14:textId="112B8741" w:rsidR="00253490" w:rsidRPr="001A6B26" w:rsidRDefault="00890E2F" w:rsidP="001A6B26">
      <w:pPr>
        <w:pStyle w:val="normal0"/>
        <w:numPr>
          <w:ilvl w:val="0"/>
          <w:numId w:val="5"/>
        </w:numPr>
        <w:spacing w:after="120"/>
        <w:ind w:hanging="359"/>
        <w:contextualSpacing/>
        <w:rPr>
          <w:rFonts w:ascii="Calibri" w:hAnsi="Calibri"/>
          <w:lang w:val="en-GB"/>
        </w:rPr>
      </w:pPr>
      <w:r w:rsidRPr="001A6B26">
        <w:rPr>
          <w:rFonts w:ascii="Calibri" w:hAnsi="Calibri"/>
          <w:lang w:val="en-GB"/>
        </w:rPr>
        <w:t>Each session</w:t>
      </w:r>
      <w:r w:rsidR="001E5554">
        <w:rPr>
          <w:rFonts w:ascii="Calibri" w:hAnsi="Calibri"/>
          <w:lang w:val="en-GB"/>
        </w:rPr>
        <w:t xml:space="preserve"> will have </w:t>
      </w:r>
      <w:r w:rsidR="001E5554" w:rsidRPr="001E5554">
        <w:rPr>
          <w:rFonts w:ascii="Calibri" w:hAnsi="Calibri"/>
          <w:lang w:val="en-GB"/>
        </w:rPr>
        <w:t>max</w:t>
      </w:r>
      <w:r w:rsidR="001E5554">
        <w:rPr>
          <w:rFonts w:ascii="Calibri" w:hAnsi="Calibri"/>
          <w:lang w:val="en-GB"/>
        </w:rPr>
        <w:t>imum</w:t>
      </w:r>
      <w:r w:rsidRPr="001A6B26">
        <w:rPr>
          <w:rFonts w:ascii="Calibri" w:hAnsi="Calibri"/>
          <w:lang w:val="en-GB"/>
        </w:rPr>
        <w:t xml:space="preserve"> </w:t>
      </w:r>
      <w:r w:rsidR="001E5554">
        <w:rPr>
          <w:rFonts w:ascii="Calibri" w:hAnsi="Calibri"/>
          <w:lang w:val="en-GB"/>
        </w:rPr>
        <w:t xml:space="preserve">of </w:t>
      </w:r>
      <w:r w:rsidRPr="001A6B26">
        <w:rPr>
          <w:rFonts w:ascii="Calibri" w:hAnsi="Calibri"/>
          <w:lang w:val="en-GB"/>
        </w:rPr>
        <w:t xml:space="preserve">20 </w:t>
      </w:r>
      <w:r w:rsidR="001E5554" w:rsidRPr="001E5554">
        <w:rPr>
          <w:rFonts w:ascii="Calibri" w:hAnsi="Calibri"/>
          <w:lang w:val="en-GB"/>
        </w:rPr>
        <w:t xml:space="preserve">students </w:t>
      </w:r>
      <w:r w:rsidR="001E5554">
        <w:rPr>
          <w:rFonts w:ascii="Calibri" w:hAnsi="Calibri"/>
          <w:lang w:val="en-GB"/>
        </w:rPr>
        <w:t xml:space="preserve">forming </w:t>
      </w:r>
      <w:r w:rsidRPr="001A6B26">
        <w:rPr>
          <w:rFonts w:ascii="Calibri" w:hAnsi="Calibri"/>
          <w:lang w:val="en-GB"/>
        </w:rPr>
        <w:t xml:space="preserve">10 </w:t>
      </w:r>
      <w:r w:rsidR="001E5554" w:rsidRPr="001E5554">
        <w:rPr>
          <w:rFonts w:ascii="Calibri" w:hAnsi="Calibri"/>
          <w:lang w:val="en-GB"/>
        </w:rPr>
        <w:t>groups</w:t>
      </w:r>
      <w:r w:rsidRPr="001A6B26">
        <w:rPr>
          <w:rFonts w:ascii="Calibri" w:hAnsi="Calibri"/>
          <w:lang w:val="en-GB"/>
        </w:rPr>
        <w:t>.</w:t>
      </w:r>
    </w:p>
    <w:p w14:paraId="643B2D12" w14:textId="7EC0178D" w:rsidR="00253490" w:rsidRPr="001A6B26" w:rsidRDefault="00890E2F" w:rsidP="001A6B26">
      <w:pPr>
        <w:pStyle w:val="normal0"/>
        <w:numPr>
          <w:ilvl w:val="0"/>
          <w:numId w:val="5"/>
        </w:numPr>
        <w:spacing w:after="120"/>
        <w:ind w:hanging="359"/>
        <w:contextualSpacing/>
        <w:rPr>
          <w:rFonts w:ascii="Calibri" w:hAnsi="Calibri"/>
          <w:lang w:val="en-GB"/>
        </w:rPr>
      </w:pPr>
      <w:r w:rsidRPr="001A6B26">
        <w:rPr>
          <w:rFonts w:ascii="Calibri" w:hAnsi="Calibri"/>
          <w:lang w:val="en-GB"/>
        </w:rPr>
        <w:t xml:space="preserve">Each session is dedicated to one </w:t>
      </w:r>
      <w:r w:rsidR="001E5554" w:rsidRPr="001E5554">
        <w:rPr>
          <w:rFonts w:ascii="Calibri" w:hAnsi="Calibri"/>
          <w:lang w:val="en-GB"/>
        </w:rPr>
        <w:t>institution</w:t>
      </w:r>
      <w:r w:rsidR="001E5554">
        <w:rPr>
          <w:rFonts w:ascii="Calibri" w:hAnsi="Calibri"/>
          <w:lang w:val="en-GB"/>
        </w:rPr>
        <w:t xml:space="preserve"> only.</w:t>
      </w:r>
    </w:p>
    <w:p w14:paraId="4D3D0958" w14:textId="0D786D66" w:rsidR="00253490" w:rsidRPr="001A6B26" w:rsidRDefault="0079570E" w:rsidP="001A6B26">
      <w:pPr>
        <w:pStyle w:val="normal0"/>
        <w:numPr>
          <w:ilvl w:val="0"/>
          <w:numId w:val="5"/>
        </w:numPr>
        <w:spacing w:after="120"/>
        <w:ind w:hanging="359"/>
        <w:contextualSpacing/>
        <w:rPr>
          <w:rFonts w:ascii="Calibri" w:hAnsi="Calibri"/>
          <w:lang w:val="en-GB"/>
        </w:rPr>
      </w:pPr>
      <w:r>
        <w:rPr>
          <w:rFonts w:ascii="Calibri" w:hAnsi="Calibri"/>
          <w:lang w:val="en-GB"/>
        </w:rPr>
        <w:t xml:space="preserve">There will be a list of different </w:t>
      </w:r>
      <w:r w:rsidR="00890E2F" w:rsidRPr="001A6B26">
        <w:rPr>
          <w:rFonts w:ascii="Calibri" w:hAnsi="Calibri"/>
          <w:lang w:val="en-GB"/>
        </w:rPr>
        <w:t>projects</w:t>
      </w:r>
      <w:r>
        <w:rPr>
          <w:rFonts w:ascii="Calibri" w:hAnsi="Calibri"/>
          <w:lang w:val="en-GB"/>
        </w:rPr>
        <w:t xml:space="preserve">. </w:t>
      </w:r>
      <w:r w:rsidRPr="00545205">
        <w:rPr>
          <w:rFonts w:ascii="Calibri" w:hAnsi="Calibri"/>
          <w:lang w:val="en-GB"/>
        </w:rPr>
        <w:t xml:space="preserve">Each group selects </w:t>
      </w:r>
      <w:r>
        <w:rPr>
          <w:rFonts w:ascii="Calibri" w:hAnsi="Calibri"/>
          <w:lang w:val="en-GB"/>
        </w:rPr>
        <w:t xml:space="preserve">a </w:t>
      </w:r>
      <w:r w:rsidRPr="00545205">
        <w:rPr>
          <w:rFonts w:ascii="Calibri" w:hAnsi="Calibri"/>
          <w:lang w:val="en-GB"/>
        </w:rPr>
        <w:t xml:space="preserve">project from </w:t>
      </w:r>
      <w:r>
        <w:rPr>
          <w:rFonts w:ascii="Calibri" w:hAnsi="Calibri"/>
          <w:lang w:val="en-GB"/>
        </w:rPr>
        <w:t xml:space="preserve">this </w:t>
      </w:r>
      <w:r w:rsidRPr="00545205">
        <w:rPr>
          <w:rFonts w:ascii="Calibri" w:hAnsi="Calibri"/>
          <w:lang w:val="en-GB"/>
        </w:rPr>
        <w:t>list</w:t>
      </w:r>
      <w:r>
        <w:rPr>
          <w:rFonts w:ascii="Calibri" w:hAnsi="Calibri"/>
          <w:lang w:val="en-GB"/>
        </w:rPr>
        <w:t>.</w:t>
      </w:r>
      <w:r w:rsidRPr="00545205">
        <w:rPr>
          <w:rFonts w:ascii="Calibri" w:hAnsi="Calibri"/>
          <w:lang w:val="en-GB"/>
        </w:rPr>
        <w:t xml:space="preserve"> </w:t>
      </w:r>
      <w:r w:rsidR="00890E2F" w:rsidRPr="001A6B26">
        <w:rPr>
          <w:rFonts w:ascii="Calibri" w:hAnsi="Calibri"/>
          <w:lang w:val="en-GB"/>
        </w:rPr>
        <w:t xml:space="preserve"> </w:t>
      </w:r>
    </w:p>
    <w:p w14:paraId="399C4DD6" w14:textId="6BD40767" w:rsidR="00253490" w:rsidRPr="001A6B26" w:rsidRDefault="00890E2F" w:rsidP="001A6B26">
      <w:pPr>
        <w:pStyle w:val="normal0"/>
        <w:numPr>
          <w:ilvl w:val="0"/>
          <w:numId w:val="5"/>
        </w:numPr>
        <w:spacing w:after="120"/>
        <w:ind w:hanging="359"/>
        <w:contextualSpacing/>
        <w:rPr>
          <w:rFonts w:ascii="Calibri" w:hAnsi="Calibri"/>
          <w:lang w:val="en-GB"/>
        </w:rPr>
      </w:pPr>
      <w:r w:rsidRPr="001A6B26">
        <w:rPr>
          <w:rFonts w:ascii="Calibri" w:hAnsi="Calibri"/>
          <w:lang w:val="en-GB"/>
        </w:rPr>
        <w:t xml:space="preserve">Each group gets a Hardware </w:t>
      </w:r>
      <w:r w:rsidR="0022761A">
        <w:rPr>
          <w:rFonts w:ascii="Calibri" w:hAnsi="Calibri"/>
          <w:lang w:val="en-GB"/>
        </w:rPr>
        <w:t>Kit</w:t>
      </w:r>
      <w:r w:rsidRPr="001A6B26">
        <w:rPr>
          <w:rFonts w:ascii="Calibri" w:hAnsi="Calibri"/>
          <w:lang w:val="en-GB"/>
        </w:rPr>
        <w:t xml:space="preserve"> pre connected to PC </w:t>
      </w:r>
    </w:p>
    <w:p w14:paraId="3C62CE8E" w14:textId="157E1B35" w:rsidR="00253490" w:rsidRPr="001A6B26" w:rsidRDefault="00890E2F" w:rsidP="001A6B26">
      <w:pPr>
        <w:pStyle w:val="normal0"/>
        <w:numPr>
          <w:ilvl w:val="0"/>
          <w:numId w:val="5"/>
        </w:numPr>
        <w:spacing w:after="120"/>
        <w:ind w:hanging="359"/>
        <w:contextualSpacing/>
        <w:rPr>
          <w:rFonts w:ascii="Calibri" w:hAnsi="Calibri"/>
          <w:lang w:val="en-GB"/>
        </w:rPr>
      </w:pPr>
      <w:r w:rsidRPr="001A6B26">
        <w:rPr>
          <w:rFonts w:ascii="Calibri" w:hAnsi="Calibri"/>
          <w:lang w:val="en-GB"/>
        </w:rPr>
        <w:t xml:space="preserve">Groups can bring </w:t>
      </w:r>
      <w:r w:rsidR="007E1891" w:rsidRPr="007E1891">
        <w:rPr>
          <w:rFonts w:ascii="Calibri" w:hAnsi="Calibri"/>
          <w:lang w:val="en-GB"/>
        </w:rPr>
        <w:t>their</w:t>
      </w:r>
      <w:r w:rsidRPr="001A6B26">
        <w:rPr>
          <w:rFonts w:ascii="Calibri" w:hAnsi="Calibri"/>
          <w:lang w:val="en-GB"/>
        </w:rPr>
        <w:t xml:space="preserve"> own </w:t>
      </w:r>
      <w:r w:rsidR="007E1891" w:rsidRPr="007E1891">
        <w:rPr>
          <w:rFonts w:ascii="Calibri" w:hAnsi="Calibri"/>
          <w:lang w:val="en-GB"/>
        </w:rPr>
        <w:t>laptop,</w:t>
      </w:r>
      <w:r w:rsidRPr="001A6B26">
        <w:rPr>
          <w:rFonts w:ascii="Calibri" w:hAnsi="Calibri"/>
          <w:lang w:val="en-GB"/>
        </w:rPr>
        <w:t xml:space="preserve"> this is highly recommended. </w:t>
      </w:r>
    </w:p>
    <w:p w14:paraId="359ADFD3" w14:textId="77777777" w:rsidR="00253490" w:rsidRPr="001A6B26" w:rsidRDefault="00890E2F" w:rsidP="001A6B26">
      <w:pPr>
        <w:pStyle w:val="normal0"/>
        <w:numPr>
          <w:ilvl w:val="1"/>
          <w:numId w:val="5"/>
        </w:numPr>
        <w:spacing w:after="120"/>
        <w:ind w:hanging="359"/>
        <w:contextualSpacing/>
        <w:rPr>
          <w:rFonts w:ascii="Calibri" w:hAnsi="Calibri"/>
          <w:lang w:val="en-GB"/>
        </w:rPr>
      </w:pPr>
      <w:r w:rsidRPr="001A6B26">
        <w:rPr>
          <w:rFonts w:ascii="Calibri" w:hAnsi="Calibri"/>
          <w:lang w:val="en-GB"/>
        </w:rPr>
        <w:t>Can save project data</w:t>
      </w:r>
    </w:p>
    <w:p w14:paraId="11896B03" w14:textId="1FE74AA3" w:rsidR="00253490" w:rsidRPr="001A6B26" w:rsidRDefault="007E1891" w:rsidP="001A6B26">
      <w:pPr>
        <w:pStyle w:val="normal0"/>
        <w:numPr>
          <w:ilvl w:val="1"/>
          <w:numId w:val="5"/>
        </w:numPr>
        <w:spacing w:after="120"/>
        <w:ind w:hanging="359"/>
        <w:contextualSpacing/>
        <w:rPr>
          <w:rFonts w:ascii="Calibri" w:hAnsi="Calibri"/>
          <w:lang w:val="en-GB"/>
        </w:rPr>
      </w:pPr>
      <w:r w:rsidRPr="007E1891">
        <w:rPr>
          <w:rFonts w:ascii="Calibri" w:hAnsi="Calibri"/>
          <w:lang w:val="en-GB"/>
        </w:rPr>
        <w:t>Less</w:t>
      </w:r>
      <w:r w:rsidR="00890E2F" w:rsidRPr="001A6B26">
        <w:rPr>
          <w:rFonts w:ascii="Calibri" w:hAnsi="Calibri"/>
          <w:lang w:val="en-GB"/>
        </w:rPr>
        <w:t xml:space="preserve"> electric</w:t>
      </w:r>
      <w:r>
        <w:rPr>
          <w:rFonts w:ascii="Calibri" w:hAnsi="Calibri"/>
          <w:lang w:val="en-GB"/>
        </w:rPr>
        <w:t>al supply uncertainty</w:t>
      </w:r>
    </w:p>
    <w:p w14:paraId="5FDAFEE5" w14:textId="7E7F7364" w:rsidR="00253490" w:rsidRPr="001A6B26" w:rsidRDefault="007E1891" w:rsidP="001A6B26">
      <w:pPr>
        <w:pStyle w:val="normal0"/>
        <w:numPr>
          <w:ilvl w:val="1"/>
          <w:numId w:val="5"/>
        </w:numPr>
        <w:spacing w:after="120"/>
        <w:ind w:hanging="359"/>
        <w:contextualSpacing/>
        <w:rPr>
          <w:rFonts w:ascii="Calibri" w:hAnsi="Calibri"/>
          <w:lang w:val="en-GB"/>
        </w:rPr>
      </w:pPr>
      <w:r w:rsidRPr="007E1891">
        <w:rPr>
          <w:rFonts w:ascii="Calibri" w:hAnsi="Calibri"/>
          <w:lang w:val="en-GB"/>
        </w:rPr>
        <w:t>Software</w:t>
      </w:r>
      <w:r w:rsidR="00890E2F" w:rsidRPr="001A6B26">
        <w:rPr>
          <w:rFonts w:ascii="Calibri" w:hAnsi="Calibri"/>
          <w:lang w:val="en-GB"/>
        </w:rPr>
        <w:t xml:space="preserve"> can be </w:t>
      </w:r>
      <w:r>
        <w:rPr>
          <w:rFonts w:ascii="Calibri" w:hAnsi="Calibri"/>
          <w:lang w:val="en-GB"/>
        </w:rPr>
        <w:t>pre installed</w:t>
      </w:r>
      <w:r w:rsidR="00890E2F" w:rsidRPr="001A6B26">
        <w:rPr>
          <w:rFonts w:ascii="Calibri" w:hAnsi="Calibri"/>
          <w:lang w:val="en-GB"/>
        </w:rPr>
        <w:t xml:space="preserve"> to save time</w:t>
      </w:r>
    </w:p>
    <w:p w14:paraId="6F7188DB" w14:textId="153CB718" w:rsidR="00253490" w:rsidRPr="001A6B26" w:rsidRDefault="007E1891" w:rsidP="001A6B26">
      <w:pPr>
        <w:pStyle w:val="normal0"/>
        <w:numPr>
          <w:ilvl w:val="1"/>
          <w:numId w:val="5"/>
        </w:numPr>
        <w:spacing w:after="120"/>
        <w:ind w:hanging="359"/>
        <w:contextualSpacing/>
        <w:rPr>
          <w:rFonts w:ascii="Calibri" w:hAnsi="Calibri"/>
          <w:lang w:val="en-GB"/>
        </w:rPr>
      </w:pPr>
      <w:r w:rsidRPr="007E1891">
        <w:rPr>
          <w:rFonts w:ascii="Calibri" w:hAnsi="Calibri"/>
          <w:lang w:val="en-GB"/>
        </w:rPr>
        <w:t>Latest</w:t>
      </w:r>
      <w:r w:rsidR="00890E2F" w:rsidRPr="001A6B26">
        <w:rPr>
          <w:rFonts w:ascii="Calibri" w:hAnsi="Calibri"/>
          <w:lang w:val="en-GB"/>
        </w:rPr>
        <w:t xml:space="preserve"> OS</w:t>
      </w:r>
      <w:r w:rsidR="00712379">
        <w:rPr>
          <w:rFonts w:ascii="Calibri" w:hAnsi="Calibri"/>
          <w:lang w:val="en-GB"/>
        </w:rPr>
        <w:t xml:space="preserve"> (tested on </w:t>
      </w:r>
      <w:r w:rsidR="00890E2F" w:rsidRPr="001A6B26">
        <w:rPr>
          <w:rFonts w:ascii="Calibri" w:hAnsi="Calibri"/>
          <w:lang w:val="en-GB"/>
        </w:rPr>
        <w:t xml:space="preserve">windows </w:t>
      </w:r>
      <w:r w:rsidRPr="007E1891">
        <w:rPr>
          <w:rFonts w:ascii="Calibri" w:hAnsi="Calibri"/>
          <w:lang w:val="en-GB"/>
        </w:rPr>
        <w:t>7,8,</w:t>
      </w:r>
      <w:r w:rsidR="00890E2F" w:rsidRPr="001A6B26">
        <w:rPr>
          <w:rFonts w:ascii="Calibri" w:hAnsi="Calibri"/>
          <w:lang w:val="en-GB"/>
        </w:rPr>
        <w:t xml:space="preserve"> </w:t>
      </w:r>
      <w:r>
        <w:rPr>
          <w:rFonts w:ascii="Calibri" w:hAnsi="Calibri"/>
          <w:lang w:val="en-GB"/>
        </w:rPr>
        <w:t>U</w:t>
      </w:r>
      <w:r w:rsidR="00712379" w:rsidRPr="00712379">
        <w:rPr>
          <w:rFonts w:ascii="Calibri" w:hAnsi="Calibri"/>
          <w:lang w:val="en-GB"/>
        </w:rPr>
        <w:t>buntu</w:t>
      </w:r>
      <w:r w:rsidR="00712379">
        <w:rPr>
          <w:rFonts w:ascii="Calibri" w:hAnsi="Calibri"/>
          <w:lang w:val="en-GB"/>
        </w:rPr>
        <w:t xml:space="preserve"> 12.04 or higher</w:t>
      </w:r>
      <w:r w:rsidR="00712379" w:rsidRPr="00712379">
        <w:rPr>
          <w:rFonts w:ascii="Calibri" w:hAnsi="Calibri"/>
          <w:lang w:val="en-GB"/>
        </w:rPr>
        <w:t>,</w:t>
      </w:r>
      <w:r w:rsidR="00890E2F" w:rsidRPr="001A6B26">
        <w:rPr>
          <w:rFonts w:ascii="Calibri" w:hAnsi="Calibri"/>
          <w:lang w:val="en-GB"/>
        </w:rPr>
        <w:t xml:space="preserve"> OSX</w:t>
      </w:r>
      <w:r w:rsidR="00712379">
        <w:rPr>
          <w:rFonts w:ascii="Calibri" w:hAnsi="Calibri"/>
          <w:lang w:val="en-GB"/>
        </w:rPr>
        <w:t>)</w:t>
      </w:r>
    </w:p>
    <w:p w14:paraId="719C2873" w14:textId="2FB7643A" w:rsidR="00253490" w:rsidRPr="001A6B26" w:rsidRDefault="00890E2F" w:rsidP="001A6B26">
      <w:pPr>
        <w:pStyle w:val="normal0"/>
        <w:numPr>
          <w:ilvl w:val="0"/>
          <w:numId w:val="5"/>
        </w:numPr>
        <w:spacing w:after="120"/>
        <w:ind w:hanging="359"/>
        <w:contextualSpacing/>
        <w:rPr>
          <w:rFonts w:ascii="Calibri" w:hAnsi="Calibri"/>
          <w:lang w:val="en-GB"/>
        </w:rPr>
      </w:pPr>
      <w:r w:rsidRPr="001A6B26">
        <w:rPr>
          <w:rFonts w:ascii="Calibri" w:hAnsi="Calibri"/>
          <w:lang w:val="en-GB"/>
        </w:rPr>
        <w:t>Participants must exhibit discipline</w:t>
      </w:r>
      <w:r w:rsidR="007E5510">
        <w:rPr>
          <w:rFonts w:ascii="Calibri" w:hAnsi="Calibri"/>
          <w:lang w:val="en-GB"/>
        </w:rPr>
        <w:t>. Any v</w:t>
      </w:r>
      <w:r w:rsidRPr="001A6B26">
        <w:rPr>
          <w:rFonts w:ascii="Calibri" w:hAnsi="Calibri"/>
          <w:lang w:val="en-GB"/>
        </w:rPr>
        <w:t xml:space="preserve">iolation of norms may </w:t>
      </w:r>
      <w:r w:rsidR="007E5510">
        <w:rPr>
          <w:rFonts w:ascii="Calibri" w:hAnsi="Calibri"/>
          <w:lang w:val="en-GB"/>
        </w:rPr>
        <w:t xml:space="preserve">result in disqualification of the </w:t>
      </w:r>
      <w:r w:rsidR="007E5510" w:rsidRPr="007E5510">
        <w:rPr>
          <w:rFonts w:ascii="Calibri" w:hAnsi="Calibri"/>
          <w:lang w:val="en-GB"/>
        </w:rPr>
        <w:t>individual</w:t>
      </w:r>
      <w:r w:rsidRPr="001A6B26">
        <w:rPr>
          <w:rFonts w:ascii="Calibri" w:hAnsi="Calibri"/>
          <w:lang w:val="en-GB"/>
        </w:rPr>
        <w:t xml:space="preserve"> participant</w:t>
      </w:r>
      <w:r w:rsidR="007E5510">
        <w:rPr>
          <w:rFonts w:ascii="Calibri" w:hAnsi="Calibri"/>
          <w:lang w:val="en-GB"/>
        </w:rPr>
        <w:t>.</w:t>
      </w:r>
    </w:p>
    <w:p w14:paraId="0EC8BD64" w14:textId="77777777" w:rsidR="00253490" w:rsidRPr="001A6B26" w:rsidRDefault="00253490" w:rsidP="001A6B26">
      <w:pPr>
        <w:pStyle w:val="normal0"/>
        <w:spacing w:after="120"/>
        <w:rPr>
          <w:rFonts w:ascii="Calibri" w:hAnsi="Calibri"/>
          <w:lang w:val="en-GB"/>
        </w:rPr>
      </w:pPr>
    </w:p>
    <w:p w14:paraId="46165150" w14:textId="77777777" w:rsidR="00253490" w:rsidRPr="001A6B26" w:rsidRDefault="00253490" w:rsidP="001A6B26">
      <w:pPr>
        <w:pStyle w:val="normal0"/>
        <w:spacing w:after="120"/>
        <w:rPr>
          <w:rFonts w:ascii="Calibri" w:hAnsi="Calibri"/>
          <w:lang w:val="en-GB"/>
        </w:rPr>
      </w:pPr>
    </w:p>
    <w:p w14:paraId="613A3570" w14:textId="77777777" w:rsidR="00253490" w:rsidRPr="001A6B26" w:rsidRDefault="00253490" w:rsidP="001A6B26">
      <w:pPr>
        <w:pStyle w:val="normal0"/>
        <w:spacing w:after="120"/>
        <w:rPr>
          <w:rFonts w:ascii="Calibri" w:hAnsi="Calibri"/>
          <w:lang w:val="en-GB"/>
        </w:rPr>
      </w:pPr>
    </w:p>
    <w:p w14:paraId="0B555113" w14:textId="47AD78A5"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42"/>
          <w:lang w:val="en-GB"/>
        </w:rPr>
        <w:t>Resource Link</w:t>
      </w:r>
    </w:p>
    <w:p w14:paraId="631404EA"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lang w:val="en-GB"/>
        </w:rPr>
        <w:t>Registration and Sources :</w:t>
      </w:r>
    </w:p>
    <w:p w14:paraId="120D7BFF" w14:textId="64FA37FE" w:rsidR="00253490" w:rsidRPr="001A6B26" w:rsidRDefault="00890E2F" w:rsidP="001A6B26">
      <w:pPr>
        <w:pStyle w:val="normal0"/>
        <w:spacing w:after="120"/>
        <w:rPr>
          <w:rFonts w:ascii="Calibri" w:hAnsi="Calibri"/>
          <w:lang w:val="en-GB"/>
        </w:rPr>
      </w:pPr>
      <w:hyperlink r:id="rId12">
        <w:r w:rsidRPr="001A6B26">
          <w:rPr>
            <w:rFonts w:ascii="Calibri" w:eastAsia="Trebuchet MS" w:hAnsi="Calibri" w:cs="Trebuchet MS"/>
            <w:color w:val="1155CC"/>
            <w:lang w:val="en-GB"/>
          </w:rPr>
          <w:t>https://bitbucket.org/sanju_gem/embedded-system-workshop/</w:t>
        </w:r>
      </w:hyperlink>
    </w:p>
    <w:p w14:paraId="2A5AAA33" w14:textId="77777777" w:rsidR="00253490" w:rsidRPr="001A6B26" w:rsidRDefault="00890E2F" w:rsidP="001A6B26">
      <w:pPr>
        <w:pStyle w:val="normal0"/>
        <w:spacing w:after="120"/>
        <w:rPr>
          <w:rFonts w:ascii="Calibri" w:hAnsi="Calibri"/>
          <w:lang w:val="en-GB"/>
        </w:rPr>
      </w:pPr>
      <w:hyperlink r:id="rId13">
        <w:r w:rsidRPr="001A6B26">
          <w:rPr>
            <w:rFonts w:ascii="Calibri" w:eastAsia="Trebuchet MS" w:hAnsi="Calibri" w:cs="Trebuchet MS"/>
            <w:color w:val="1155CC"/>
            <w:lang w:val="en-GB"/>
          </w:rPr>
          <w:t>http://goo.gl/A5G5RQ</w:t>
        </w:r>
      </w:hyperlink>
      <w:r w:rsidRPr="001A6B26">
        <w:rPr>
          <w:rFonts w:ascii="Calibri" w:hAnsi="Calibri"/>
          <w:lang w:val="en-GB"/>
        </w:rPr>
        <w:br w:type="page"/>
      </w:r>
    </w:p>
    <w:p w14:paraId="7948AA72" w14:textId="50B3678E"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42"/>
          <w:lang w:val="en-GB"/>
        </w:rPr>
        <w:lastRenderedPageBreak/>
        <w:t>Requirements (Institution)</w:t>
      </w:r>
    </w:p>
    <w:p w14:paraId="73BFE15B" w14:textId="484CE5D8" w:rsidR="00253490" w:rsidRPr="001A6B26" w:rsidRDefault="00A64644" w:rsidP="001A6B26">
      <w:pPr>
        <w:pStyle w:val="normal0"/>
        <w:spacing w:after="120"/>
        <w:rPr>
          <w:rFonts w:ascii="Calibri" w:hAnsi="Calibri"/>
          <w:lang w:val="en-GB"/>
        </w:rPr>
      </w:pPr>
      <w:r>
        <w:rPr>
          <w:rFonts w:ascii="Calibri" w:hAnsi="Calibri"/>
          <w:lang w:val="en-GB"/>
        </w:rPr>
        <w:t>W</w:t>
      </w:r>
      <w:r w:rsidR="00890E2F" w:rsidRPr="001A6B26">
        <w:rPr>
          <w:rFonts w:ascii="Calibri" w:hAnsi="Calibri"/>
          <w:lang w:val="en-GB"/>
        </w:rPr>
        <w:t>e are delivering main hardware kit</w:t>
      </w:r>
      <w:r>
        <w:rPr>
          <w:rFonts w:ascii="Calibri" w:hAnsi="Calibri"/>
          <w:lang w:val="en-GB"/>
        </w:rPr>
        <w:t xml:space="preserve">s from </w:t>
      </w:r>
      <w:r w:rsidR="00890E2F" w:rsidRPr="001A6B26">
        <w:rPr>
          <w:rFonts w:ascii="Calibri" w:hAnsi="Calibri"/>
          <w:lang w:val="en-GB"/>
        </w:rPr>
        <w:t>outside of Nepal (Germany)</w:t>
      </w:r>
      <w:r>
        <w:rPr>
          <w:rFonts w:ascii="Calibri" w:hAnsi="Calibri"/>
          <w:lang w:val="en-GB"/>
        </w:rPr>
        <w:t xml:space="preserve">, therefore, </w:t>
      </w:r>
      <w:r w:rsidR="00890E2F" w:rsidRPr="001A6B26">
        <w:rPr>
          <w:rFonts w:ascii="Calibri" w:hAnsi="Calibri"/>
          <w:lang w:val="en-GB"/>
        </w:rPr>
        <w:t xml:space="preserve">participating </w:t>
      </w:r>
      <w:r w:rsidRPr="00A64644">
        <w:rPr>
          <w:rFonts w:ascii="Calibri" w:hAnsi="Calibri"/>
          <w:lang w:val="en-GB"/>
        </w:rPr>
        <w:t>institutions</w:t>
      </w:r>
      <w:r w:rsidR="00285D2F">
        <w:rPr>
          <w:rFonts w:ascii="Calibri" w:hAnsi="Calibri"/>
          <w:lang w:val="en-GB"/>
        </w:rPr>
        <w:t xml:space="preserve"> should cover the expenses</w:t>
      </w:r>
      <w:r w:rsidRPr="00A64644">
        <w:rPr>
          <w:rFonts w:ascii="Calibri" w:hAnsi="Calibri"/>
          <w:lang w:val="en-GB"/>
        </w:rPr>
        <w:t xml:space="preserve">. </w:t>
      </w:r>
      <w:r w:rsidR="00890E2F" w:rsidRPr="001A6B26">
        <w:rPr>
          <w:rFonts w:ascii="Calibri" w:hAnsi="Calibri"/>
          <w:lang w:val="en-GB"/>
        </w:rPr>
        <w:t xml:space="preserve">Each hardware kit contains </w:t>
      </w:r>
      <w:r w:rsidR="00C34969">
        <w:rPr>
          <w:rFonts w:ascii="Calibri" w:hAnsi="Calibri"/>
          <w:lang w:val="en-GB"/>
        </w:rPr>
        <w:t xml:space="preserve">a </w:t>
      </w:r>
      <w:r w:rsidR="00890E2F" w:rsidRPr="001A6B26">
        <w:rPr>
          <w:rFonts w:ascii="Calibri" w:hAnsi="Calibri"/>
          <w:lang w:val="en-GB"/>
        </w:rPr>
        <w:t xml:space="preserve">complete set of components to begin with basic microcontroller </w:t>
      </w:r>
      <w:r w:rsidR="00C34969" w:rsidRPr="00C34969">
        <w:rPr>
          <w:rFonts w:ascii="Calibri" w:hAnsi="Calibri"/>
          <w:lang w:val="en-GB"/>
        </w:rPr>
        <w:t xml:space="preserve">circuits. </w:t>
      </w:r>
      <w:r w:rsidR="00890E2F" w:rsidRPr="001A6B26">
        <w:rPr>
          <w:rFonts w:ascii="Calibri" w:hAnsi="Calibri"/>
          <w:lang w:val="en-GB"/>
        </w:rPr>
        <w:t>The price we set for each hardware</w:t>
      </w:r>
      <w:r w:rsidR="00076896">
        <w:rPr>
          <w:rFonts w:ascii="Calibri" w:hAnsi="Calibri"/>
          <w:lang w:val="en-GB"/>
        </w:rPr>
        <w:t xml:space="preserve"> kit</w:t>
      </w:r>
      <w:r w:rsidR="00890E2F" w:rsidRPr="001A6B26">
        <w:rPr>
          <w:rFonts w:ascii="Calibri" w:hAnsi="Calibri"/>
          <w:lang w:val="en-GB"/>
        </w:rPr>
        <w:t xml:space="preserve"> is Rs.8800</w:t>
      </w:r>
      <w:r w:rsidR="00890E2F" w:rsidRPr="001A6B26">
        <w:rPr>
          <w:rFonts w:ascii="Calibri" w:hAnsi="Calibri"/>
          <w:vertAlign w:val="superscript"/>
          <w:lang w:val="en-GB"/>
        </w:rPr>
        <w:footnoteReference w:id="1"/>
      </w:r>
      <w:r w:rsidR="00890E2F" w:rsidRPr="001A6B26">
        <w:rPr>
          <w:rFonts w:ascii="Calibri" w:hAnsi="Calibri"/>
          <w:lang w:val="en-GB"/>
        </w:rPr>
        <w:t>.</w:t>
      </w:r>
      <w:r w:rsidR="00076896">
        <w:rPr>
          <w:rFonts w:ascii="Calibri" w:hAnsi="Calibri"/>
          <w:lang w:val="en-GB"/>
        </w:rPr>
        <w:t xml:space="preserve"> </w:t>
      </w:r>
      <w:r w:rsidR="00890E2F" w:rsidRPr="001A6B26">
        <w:rPr>
          <w:rFonts w:ascii="Calibri" w:hAnsi="Calibri"/>
          <w:lang w:val="en-GB"/>
        </w:rPr>
        <w:t xml:space="preserve">Hardware Kit will be distributed after </w:t>
      </w:r>
      <w:r w:rsidR="00076896">
        <w:rPr>
          <w:rFonts w:ascii="Calibri" w:hAnsi="Calibri"/>
          <w:lang w:val="en-GB"/>
        </w:rPr>
        <w:t xml:space="preserve">the </w:t>
      </w:r>
      <w:r w:rsidR="00890E2F" w:rsidRPr="001A6B26">
        <w:rPr>
          <w:rFonts w:ascii="Calibri" w:hAnsi="Calibri"/>
          <w:lang w:val="en-GB"/>
        </w:rPr>
        <w:t xml:space="preserve">workshop. </w:t>
      </w:r>
    </w:p>
    <w:p w14:paraId="23354956" w14:textId="491A5B85" w:rsidR="00253490" w:rsidRPr="001A6B26" w:rsidRDefault="00890E2F" w:rsidP="001A6B26">
      <w:pPr>
        <w:pStyle w:val="normal0"/>
        <w:spacing w:after="120"/>
        <w:rPr>
          <w:rFonts w:ascii="Calibri" w:hAnsi="Calibri"/>
          <w:lang w:val="en-GB"/>
        </w:rPr>
      </w:pPr>
      <w:r w:rsidRPr="001A6B26">
        <w:rPr>
          <w:rFonts w:ascii="Calibri" w:hAnsi="Calibri"/>
          <w:lang w:val="en-GB"/>
        </w:rPr>
        <w:t xml:space="preserve">Our </w:t>
      </w:r>
      <w:r w:rsidR="008470CE" w:rsidRPr="008470CE">
        <w:rPr>
          <w:rFonts w:ascii="Calibri" w:hAnsi="Calibri"/>
          <w:lang w:val="en-GB"/>
        </w:rPr>
        <w:t>assumption:</w:t>
      </w:r>
    </w:p>
    <w:p w14:paraId="4E4B23A9" w14:textId="15A57306" w:rsidR="00253490" w:rsidRPr="001A6B26" w:rsidRDefault="00890E2F" w:rsidP="001A6B26">
      <w:pPr>
        <w:pStyle w:val="normal0"/>
        <w:numPr>
          <w:ilvl w:val="0"/>
          <w:numId w:val="3"/>
        </w:numPr>
        <w:spacing w:after="120"/>
        <w:ind w:hanging="359"/>
        <w:contextualSpacing/>
        <w:rPr>
          <w:rFonts w:ascii="Calibri" w:hAnsi="Calibri"/>
          <w:lang w:val="en-GB"/>
        </w:rPr>
      </w:pPr>
      <w:r w:rsidRPr="001A6B26">
        <w:rPr>
          <w:rFonts w:ascii="Calibri" w:hAnsi="Calibri"/>
          <w:lang w:val="en-GB"/>
        </w:rPr>
        <w:t>To cover the cost of the entire workshop, each participating institution should take min</w:t>
      </w:r>
      <w:r w:rsidR="008470CE">
        <w:rPr>
          <w:rFonts w:ascii="Calibri" w:hAnsi="Calibri"/>
          <w:lang w:val="en-GB"/>
        </w:rPr>
        <w:t>imum</w:t>
      </w:r>
      <w:r w:rsidRPr="001A6B26">
        <w:rPr>
          <w:rFonts w:ascii="Calibri" w:hAnsi="Calibri"/>
          <w:lang w:val="en-GB"/>
        </w:rPr>
        <w:t xml:space="preserve"> of 3 to 5 hardware kit.</w:t>
      </w:r>
    </w:p>
    <w:p w14:paraId="33A3E5CF" w14:textId="073A5CD6" w:rsidR="00253490" w:rsidRPr="001A6B26" w:rsidRDefault="00890E2F" w:rsidP="001A6B26">
      <w:pPr>
        <w:pStyle w:val="normal0"/>
        <w:numPr>
          <w:ilvl w:val="0"/>
          <w:numId w:val="3"/>
        </w:numPr>
        <w:spacing w:after="120"/>
        <w:ind w:hanging="359"/>
        <w:contextualSpacing/>
        <w:rPr>
          <w:rFonts w:ascii="Calibri" w:hAnsi="Calibri"/>
          <w:lang w:val="en-GB"/>
        </w:rPr>
      </w:pPr>
      <w:r w:rsidRPr="001A6B26">
        <w:rPr>
          <w:rFonts w:ascii="Calibri" w:hAnsi="Calibri"/>
          <w:lang w:val="en-GB"/>
        </w:rPr>
        <w:t xml:space="preserve">Institutions </w:t>
      </w:r>
      <w:r w:rsidR="008470CE">
        <w:rPr>
          <w:rFonts w:ascii="Calibri" w:hAnsi="Calibri"/>
          <w:lang w:val="en-GB"/>
        </w:rPr>
        <w:t>may</w:t>
      </w:r>
      <w:r w:rsidR="008470CE" w:rsidRPr="001A6B26">
        <w:rPr>
          <w:rFonts w:ascii="Calibri" w:hAnsi="Calibri"/>
          <w:lang w:val="en-GB"/>
        </w:rPr>
        <w:t xml:space="preserve"> </w:t>
      </w:r>
      <w:r w:rsidRPr="001A6B26">
        <w:rPr>
          <w:rFonts w:ascii="Calibri" w:hAnsi="Calibri"/>
          <w:lang w:val="en-GB"/>
        </w:rPr>
        <w:t>choose to participate without purchasing the hardware kit for Rs</w:t>
      </w:r>
      <w:r w:rsidR="00B81FDB">
        <w:rPr>
          <w:rFonts w:ascii="Calibri" w:hAnsi="Calibri"/>
          <w:lang w:val="en-GB"/>
        </w:rPr>
        <w:t>.</w:t>
      </w:r>
      <w:r w:rsidRPr="001A6B26">
        <w:rPr>
          <w:rFonts w:ascii="Calibri" w:hAnsi="Calibri"/>
          <w:lang w:val="en-GB"/>
        </w:rPr>
        <w:t xml:space="preserve"> </w:t>
      </w:r>
      <w:commentRangeStart w:id="15"/>
      <w:r w:rsidRPr="001A6B26">
        <w:rPr>
          <w:rFonts w:ascii="Calibri" w:hAnsi="Calibri"/>
          <w:lang w:val="en-GB"/>
        </w:rPr>
        <w:t>3500</w:t>
      </w:r>
      <w:commentRangeEnd w:id="15"/>
      <w:r w:rsidRPr="001A6B26">
        <w:rPr>
          <w:rFonts w:ascii="Calibri" w:hAnsi="Calibri"/>
          <w:lang w:val="en-GB"/>
        </w:rPr>
        <w:commentReference w:id="15"/>
      </w:r>
      <w:r w:rsidRPr="001A6B26">
        <w:rPr>
          <w:rFonts w:ascii="Calibri" w:hAnsi="Calibri"/>
          <w:lang w:val="en-GB"/>
        </w:rPr>
        <w:t>.</w:t>
      </w:r>
    </w:p>
    <w:p w14:paraId="618DBBAF" w14:textId="77777777" w:rsidR="00253490" w:rsidRPr="001A6B26" w:rsidRDefault="00253490" w:rsidP="001A6B26">
      <w:pPr>
        <w:pStyle w:val="normal0"/>
        <w:spacing w:after="120"/>
        <w:rPr>
          <w:rFonts w:ascii="Calibri" w:hAnsi="Calibri"/>
          <w:lang w:val="en-GB"/>
        </w:rPr>
      </w:pPr>
    </w:p>
    <w:p w14:paraId="0AA7726F" w14:textId="77777777" w:rsidR="00253490" w:rsidRPr="001A6B26" w:rsidRDefault="00253490" w:rsidP="001A6B26">
      <w:pPr>
        <w:pStyle w:val="normal0"/>
        <w:spacing w:after="120"/>
        <w:rPr>
          <w:rFonts w:ascii="Calibri" w:hAnsi="Calibri"/>
          <w:lang w:val="en-GB"/>
        </w:rPr>
      </w:pPr>
    </w:p>
    <w:p w14:paraId="4D2AC7EA" w14:textId="7818648A"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42"/>
          <w:lang w:val="en-GB"/>
        </w:rPr>
        <w:t>Future</w:t>
      </w:r>
    </w:p>
    <w:p w14:paraId="7D442BF4" w14:textId="6FD52DCC" w:rsidR="00253490" w:rsidRPr="001A6B26" w:rsidRDefault="00890E2F" w:rsidP="001A6B26">
      <w:pPr>
        <w:pStyle w:val="normal0"/>
        <w:spacing w:after="120"/>
        <w:rPr>
          <w:rFonts w:ascii="Calibri" w:hAnsi="Calibri"/>
          <w:lang w:val="en-GB"/>
        </w:rPr>
      </w:pPr>
      <w:r w:rsidRPr="001A6B26">
        <w:rPr>
          <w:rFonts w:ascii="Calibri" w:hAnsi="Calibri"/>
          <w:lang w:val="en-GB"/>
        </w:rPr>
        <w:t xml:space="preserve">After </w:t>
      </w:r>
      <w:r w:rsidR="00266FBB">
        <w:rPr>
          <w:rFonts w:ascii="Calibri" w:hAnsi="Calibri"/>
          <w:lang w:val="en-GB"/>
        </w:rPr>
        <w:t xml:space="preserve">the </w:t>
      </w:r>
      <w:r w:rsidRPr="001A6B26">
        <w:rPr>
          <w:rFonts w:ascii="Calibri" w:hAnsi="Calibri"/>
          <w:lang w:val="en-GB"/>
        </w:rPr>
        <w:t>completi</w:t>
      </w:r>
      <w:r w:rsidR="00266FBB">
        <w:rPr>
          <w:rFonts w:ascii="Calibri" w:hAnsi="Calibri"/>
          <w:lang w:val="en-GB"/>
        </w:rPr>
        <w:t xml:space="preserve">on of </w:t>
      </w:r>
      <w:r w:rsidRPr="001A6B26">
        <w:rPr>
          <w:rFonts w:ascii="Calibri" w:hAnsi="Calibri"/>
          <w:lang w:val="en-GB"/>
        </w:rPr>
        <w:t xml:space="preserve">workshop, </w:t>
      </w:r>
      <w:r w:rsidR="006F6BFD">
        <w:rPr>
          <w:rFonts w:ascii="Calibri" w:hAnsi="Calibri"/>
          <w:lang w:val="en-GB"/>
        </w:rPr>
        <w:t>s</w:t>
      </w:r>
      <w:r w:rsidRPr="001A6B26">
        <w:rPr>
          <w:rFonts w:ascii="Calibri" w:hAnsi="Calibri"/>
          <w:lang w:val="en-GB"/>
        </w:rPr>
        <w:t xml:space="preserve">tudents will have </w:t>
      </w:r>
      <w:r w:rsidR="006F6BFD" w:rsidRPr="006F6BFD">
        <w:rPr>
          <w:rFonts w:ascii="Calibri" w:hAnsi="Calibri"/>
          <w:lang w:val="en-GB"/>
        </w:rPr>
        <w:t>fundamental working</w:t>
      </w:r>
      <w:r w:rsidRPr="001A6B26">
        <w:rPr>
          <w:rFonts w:ascii="Calibri" w:hAnsi="Calibri"/>
          <w:lang w:val="en-GB"/>
        </w:rPr>
        <w:t xml:space="preserve"> knowledge of Embedded </w:t>
      </w:r>
      <w:r w:rsidR="006F6BFD" w:rsidRPr="006F6BFD">
        <w:rPr>
          <w:rFonts w:ascii="Calibri" w:hAnsi="Calibri"/>
          <w:lang w:val="en-GB"/>
        </w:rPr>
        <w:t xml:space="preserve">Systems, </w:t>
      </w:r>
      <w:r w:rsidR="006F6BFD">
        <w:rPr>
          <w:rFonts w:ascii="Calibri" w:hAnsi="Calibri"/>
          <w:lang w:val="en-GB"/>
        </w:rPr>
        <w:t xml:space="preserve">programming them and </w:t>
      </w:r>
      <w:r w:rsidRPr="001A6B26">
        <w:rPr>
          <w:rFonts w:ascii="Calibri" w:hAnsi="Calibri"/>
          <w:lang w:val="en-GB"/>
        </w:rPr>
        <w:t xml:space="preserve"> design</w:t>
      </w:r>
      <w:r w:rsidR="006F6BFD">
        <w:rPr>
          <w:rFonts w:ascii="Calibri" w:hAnsi="Calibri"/>
          <w:lang w:val="en-GB"/>
        </w:rPr>
        <w:t xml:space="preserve">ing </w:t>
      </w:r>
      <w:r w:rsidRPr="001A6B26">
        <w:rPr>
          <w:rFonts w:ascii="Calibri" w:hAnsi="Calibri"/>
          <w:lang w:val="en-GB"/>
        </w:rPr>
        <w:t xml:space="preserve">new projects </w:t>
      </w:r>
      <w:r w:rsidR="006F6BFD">
        <w:rPr>
          <w:rFonts w:ascii="Calibri" w:hAnsi="Calibri"/>
          <w:lang w:val="en-GB"/>
        </w:rPr>
        <w:t>using them</w:t>
      </w:r>
      <w:r w:rsidRPr="001A6B26">
        <w:rPr>
          <w:rFonts w:ascii="Calibri" w:hAnsi="Calibri"/>
          <w:lang w:val="en-GB"/>
        </w:rPr>
        <w:t>. Here are few popular topics</w:t>
      </w:r>
      <w:r w:rsidR="006F6BFD">
        <w:rPr>
          <w:rFonts w:ascii="Calibri" w:hAnsi="Calibri"/>
          <w:lang w:val="en-GB"/>
        </w:rPr>
        <w:t xml:space="preserve"> that will be covered:</w:t>
      </w:r>
    </w:p>
    <w:p w14:paraId="3B572893" w14:textId="45F7513C"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 xml:space="preserve">Basic </w:t>
      </w:r>
      <w:r w:rsidR="00176E64" w:rsidRPr="00176E64">
        <w:rPr>
          <w:rFonts w:ascii="Calibri" w:hAnsi="Calibri"/>
          <w:lang w:val="en-GB"/>
        </w:rPr>
        <w:t>Robotics, i.e.</w:t>
      </w:r>
      <w:r w:rsidRPr="001A6B26">
        <w:rPr>
          <w:rFonts w:ascii="Calibri" w:hAnsi="Calibri"/>
          <w:lang w:val="en-GB"/>
        </w:rPr>
        <w:t xml:space="preserve"> motor </w:t>
      </w:r>
      <w:r w:rsidR="00176E64" w:rsidRPr="00176E64">
        <w:rPr>
          <w:rFonts w:ascii="Calibri" w:hAnsi="Calibri"/>
          <w:lang w:val="en-GB"/>
        </w:rPr>
        <w:t>control,</w:t>
      </w:r>
      <w:r w:rsidRPr="001A6B26">
        <w:rPr>
          <w:rFonts w:ascii="Calibri" w:hAnsi="Calibri"/>
          <w:lang w:val="en-GB"/>
        </w:rPr>
        <w:t xml:space="preserve"> digital switching and sensing</w:t>
      </w:r>
    </w:p>
    <w:p w14:paraId="19BC6FD6" w14:textId="4508E811" w:rsidR="00253490" w:rsidRPr="001A6B26" w:rsidRDefault="00176E64" w:rsidP="001A6B26">
      <w:pPr>
        <w:pStyle w:val="normal0"/>
        <w:numPr>
          <w:ilvl w:val="0"/>
          <w:numId w:val="6"/>
        </w:numPr>
        <w:spacing w:after="120"/>
        <w:ind w:hanging="359"/>
        <w:contextualSpacing/>
        <w:rPr>
          <w:rFonts w:ascii="Calibri" w:hAnsi="Calibri"/>
          <w:lang w:val="en-GB"/>
        </w:rPr>
      </w:pPr>
      <w:r w:rsidRPr="00176E64">
        <w:rPr>
          <w:rFonts w:ascii="Calibri" w:hAnsi="Calibri"/>
          <w:lang w:val="en-GB"/>
        </w:rPr>
        <w:t>Sensor</w:t>
      </w:r>
      <w:r>
        <w:rPr>
          <w:rFonts w:ascii="Calibri" w:hAnsi="Calibri"/>
          <w:lang w:val="en-GB"/>
        </w:rPr>
        <w:t>s</w:t>
      </w:r>
      <w:r w:rsidRPr="00176E64">
        <w:rPr>
          <w:rFonts w:ascii="Calibri" w:hAnsi="Calibri"/>
          <w:lang w:val="en-GB"/>
        </w:rPr>
        <w:t>,</w:t>
      </w:r>
      <w:r w:rsidR="00890E2F" w:rsidRPr="001A6B26">
        <w:rPr>
          <w:rFonts w:ascii="Calibri" w:hAnsi="Calibri"/>
          <w:lang w:val="en-GB"/>
        </w:rPr>
        <w:t xml:space="preserve"> </w:t>
      </w:r>
      <w:r w:rsidRPr="00545205">
        <w:rPr>
          <w:rFonts w:ascii="Calibri" w:hAnsi="Calibri"/>
          <w:lang w:val="en-GB"/>
        </w:rPr>
        <w:t>Temperature</w:t>
      </w:r>
      <w:r w:rsidRPr="00176E64">
        <w:rPr>
          <w:rFonts w:ascii="Calibri" w:hAnsi="Calibri"/>
          <w:lang w:val="en-GB"/>
        </w:rPr>
        <w:t xml:space="preserve"> </w:t>
      </w:r>
      <w:r w:rsidR="00890E2F" w:rsidRPr="001A6B26">
        <w:rPr>
          <w:rFonts w:ascii="Calibri" w:hAnsi="Calibri"/>
          <w:lang w:val="en-GB"/>
        </w:rPr>
        <w:t>Alarm System</w:t>
      </w:r>
      <w:r>
        <w:rPr>
          <w:rFonts w:ascii="Calibri" w:hAnsi="Calibri"/>
          <w:lang w:val="en-GB"/>
        </w:rPr>
        <w:t xml:space="preserve">s, </w:t>
      </w:r>
      <w:r w:rsidR="00890E2F" w:rsidRPr="001A6B26">
        <w:rPr>
          <w:rFonts w:ascii="Calibri" w:hAnsi="Calibri"/>
          <w:lang w:val="en-GB"/>
        </w:rPr>
        <w:t xml:space="preserve">Distance </w:t>
      </w:r>
      <w:r w:rsidRPr="00176E64">
        <w:rPr>
          <w:rFonts w:ascii="Calibri" w:hAnsi="Calibri"/>
          <w:lang w:val="en-GB"/>
        </w:rPr>
        <w:t>measurement,</w:t>
      </w:r>
      <w:r w:rsidR="00890E2F" w:rsidRPr="001A6B26">
        <w:rPr>
          <w:rFonts w:ascii="Calibri" w:hAnsi="Calibri"/>
          <w:lang w:val="en-GB"/>
        </w:rPr>
        <w:t xml:space="preserve"> </w:t>
      </w:r>
      <w:r>
        <w:rPr>
          <w:rFonts w:ascii="Calibri" w:hAnsi="Calibri"/>
          <w:lang w:val="en-GB"/>
        </w:rPr>
        <w:t xml:space="preserve">and </w:t>
      </w:r>
      <w:r w:rsidR="00890E2F" w:rsidRPr="001A6B26">
        <w:rPr>
          <w:rFonts w:ascii="Calibri" w:hAnsi="Calibri"/>
          <w:lang w:val="en-GB"/>
        </w:rPr>
        <w:t>Reed Switch</w:t>
      </w:r>
    </w:p>
    <w:p w14:paraId="6D1B35D0" w14:textId="156C1F85" w:rsidR="00253490" w:rsidRPr="001A6B26" w:rsidRDefault="00176E64" w:rsidP="001A6B26">
      <w:pPr>
        <w:pStyle w:val="normal0"/>
        <w:numPr>
          <w:ilvl w:val="0"/>
          <w:numId w:val="6"/>
        </w:numPr>
        <w:spacing w:after="120"/>
        <w:ind w:hanging="359"/>
        <w:contextualSpacing/>
        <w:rPr>
          <w:rFonts w:ascii="Calibri" w:hAnsi="Calibri"/>
          <w:lang w:val="en-GB"/>
        </w:rPr>
      </w:pPr>
      <w:r w:rsidRPr="00176E64">
        <w:rPr>
          <w:rFonts w:ascii="Calibri" w:hAnsi="Calibri"/>
          <w:lang w:val="en-GB"/>
        </w:rPr>
        <w:t>LED,</w:t>
      </w:r>
      <w:r w:rsidR="00890E2F" w:rsidRPr="001A6B26">
        <w:rPr>
          <w:rFonts w:ascii="Calibri" w:hAnsi="Calibri"/>
          <w:lang w:val="en-GB"/>
        </w:rPr>
        <w:t xml:space="preserve"> Dimmers, Optical electronics </w:t>
      </w:r>
      <w:r w:rsidRPr="00176E64">
        <w:rPr>
          <w:rFonts w:ascii="Calibri" w:hAnsi="Calibri"/>
          <w:lang w:val="en-GB"/>
        </w:rPr>
        <w:t>i.e.</w:t>
      </w:r>
      <w:r w:rsidR="00890E2F" w:rsidRPr="001A6B26">
        <w:rPr>
          <w:rFonts w:ascii="Calibri" w:hAnsi="Calibri"/>
          <w:lang w:val="en-GB"/>
        </w:rPr>
        <w:t xml:space="preserve"> LCD, Touch Sensing etc.</w:t>
      </w:r>
    </w:p>
    <w:p w14:paraId="47EC5AEF" w14:textId="7001EDB5"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 xml:space="preserve">Power </w:t>
      </w:r>
      <w:r w:rsidR="00176E64" w:rsidRPr="00176E64">
        <w:rPr>
          <w:rFonts w:ascii="Calibri" w:hAnsi="Calibri"/>
          <w:lang w:val="en-GB"/>
        </w:rPr>
        <w:t>Regulation,</w:t>
      </w:r>
      <w:r w:rsidRPr="001A6B26">
        <w:rPr>
          <w:rFonts w:ascii="Calibri" w:hAnsi="Calibri"/>
          <w:lang w:val="en-GB"/>
        </w:rPr>
        <w:t xml:space="preserve"> AC switching</w:t>
      </w:r>
    </w:p>
    <w:p w14:paraId="51694BBB"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Radio and wireless</w:t>
      </w:r>
    </w:p>
    <w:p w14:paraId="4F8B14A8"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 xml:space="preserve">Binding things to internet  </w:t>
      </w:r>
    </w:p>
    <w:p w14:paraId="25A45510"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PWM and BUS (I2C, SPI, One Wire)</w:t>
      </w:r>
    </w:p>
    <w:p w14:paraId="2C600D19"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DIY Gadgets</w:t>
      </w:r>
    </w:p>
    <w:p w14:paraId="7BE33A17"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Data Logging</w:t>
      </w:r>
    </w:p>
    <w:p w14:paraId="57388588"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GPS Sensing</w:t>
      </w:r>
    </w:p>
    <w:p w14:paraId="2E6791F1" w14:textId="1DDDC08D"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 xml:space="preserve">BUS </w:t>
      </w:r>
      <w:r w:rsidR="00176E64" w:rsidRPr="00176E64">
        <w:rPr>
          <w:rFonts w:ascii="Calibri" w:hAnsi="Calibri"/>
          <w:lang w:val="en-GB"/>
        </w:rPr>
        <w:t>system (</w:t>
      </w:r>
      <w:r w:rsidRPr="001A6B26">
        <w:rPr>
          <w:rFonts w:ascii="Calibri" w:hAnsi="Calibri"/>
          <w:lang w:val="en-GB"/>
        </w:rPr>
        <w:t xml:space="preserve">SPI, I2C, 1-Wire </w:t>
      </w:r>
      <w:r w:rsidR="00176E64" w:rsidRPr="00176E64">
        <w:rPr>
          <w:rFonts w:ascii="Calibri" w:hAnsi="Calibri"/>
          <w:lang w:val="en-GB"/>
        </w:rPr>
        <w:t>etc.</w:t>
      </w:r>
      <w:r w:rsidRPr="001A6B26">
        <w:rPr>
          <w:rFonts w:ascii="Calibri" w:hAnsi="Calibri"/>
          <w:lang w:val="en-GB"/>
        </w:rPr>
        <w:t>)</w:t>
      </w:r>
    </w:p>
    <w:p w14:paraId="565694BB" w14:textId="77777777" w:rsidR="00253490" w:rsidRPr="001A6B26" w:rsidRDefault="00890E2F" w:rsidP="001A6B26">
      <w:pPr>
        <w:pStyle w:val="normal0"/>
        <w:numPr>
          <w:ilvl w:val="0"/>
          <w:numId w:val="6"/>
        </w:numPr>
        <w:spacing w:after="120"/>
        <w:ind w:hanging="359"/>
        <w:contextualSpacing/>
        <w:rPr>
          <w:rFonts w:ascii="Calibri" w:hAnsi="Calibri"/>
          <w:lang w:val="en-GB"/>
        </w:rPr>
      </w:pPr>
      <w:r w:rsidRPr="001A6B26">
        <w:rPr>
          <w:rFonts w:ascii="Calibri" w:hAnsi="Calibri"/>
          <w:lang w:val="en-GB"/>
        </w:rPr>
        <w:t>Advance Hardware and Microcontroller (ARM and Higher AVR)</w:t>
      </w:r>
    </w:p>
    <w:p w14:paraId="52949D07" w14:textId="77777777" w:rsidR="00253490" w:rsidRPr="001A6B26" w:rsidRDefault="00253490" w:rsidP="001A6B26">
      <w:pPr>
        <w:pStyle w:val="normal0"/>
        <w:spacing w:after="120"/>
        <w:rPr>
          <w:rFonts w:ascii="Calibri" w:hAnsi="Calibri"/>
          <w:lang w:val="en-GB"/>
        </w:rPr>
      </w:pPr>
    </w:p>
    <w:p w14:paraId="2A59003E" w14:textId="77777777" w:rsidR="00253490" w:rsidRPr="001A6B26" w:rsidRDefault="00890E2F" w:rsidP="001A6B26">
      <w:pPr>
        <w:pStyle w:val="normal0"/>
        <w:spacing w:after="120"/>
        <w:rPr>
          <w:rFonts w:ascii="Calibri" w:hAnsi="Calibri"/>
          <w:lang w:val="en-GB"/>
        </w:rPr>
      </w:pPr>
      <w:r w:rsidRPr="001A6B26">
        <w:rPr>
          <w:rFonts w:ascii="Calibri" w:hAnsi="Calibri"/>
          <w:i/>
          <w:lang w:val="en-GB"/>
        </w:rPr>
        <w:t>“Skill to do comes of doing”</w:t>
      </w:r>
      <w:r w:rsidRPr="001A6B26">
        <w:rPr>
          <w:rFonts w:ascii="Calibri" w:hAnsi="Calibri"/>
          <w:lang w:val="en-GB"/>
        </w:rPr>
        <w:t xml:space="preserve"> -</w:t>
      </w:r>
      <w:r w:rsidRPr="001A6B26">
        <w:rPr>
          <w:rFonts w:ascii="Calibri" w:hAnsi="Calibri"/>
          <w:sz w:val="20"/>
          <w:lang w:val="en-GB"/>
        </w:rPr>
        <w:t>Ralph Waldo Emerson</w:t>
      </w:r>
    </w:p>
    <w:p w14:paraId="336B172D" w14:textId="77777777" w:rsidR="00253490" w:rsidRPr="001A6B26" w:rsidRDefault="00253490" w:rsidP="001A6B26">
      <w:pPr>
        <w:pStyle w:val="normal0"/>
        <w:spacing w:after="120"/>
        <w:rPr>
          <w:rFonts w:ascii="Calibri" w:hAnsi="Calibri"/>
          <w:lang w:val="en-GB"/>
        </w:rPr>
      </w:pPr>
    </w:p>
    <w:p w14:paraId="2E64EC38" w14:textId="77777777" w:rsidR="00253490" w:rsidRPr="001A6B26" w:rsidRDefault="00253490" w:rsidP="001A6B26">
      <w:pPr>
        <w:pStyle w:val="normal0"/>
        <w:spacing w:after="120"/>
        <w:rPr>
          <w:rFonts w:ascii="Calibri" w:hAnsi="Calibri"/>
          <w:lang w:val="en-GB"/>
        </w:rPr>
      </w:pPr>
    </w:p>
    <w:p w14:paraId="70C6F622" w14:textId="77777777" w:rsidR="00253490" w:rsidRPr="001A6B26" w:rsidRDefault="00253490" w:rsidP="001A6B26">
      <w:pPr>
        <w:pStyle w:val="normal0"/>
        <w:spacing w:after="120"/>
        <w:rPr>
          <w:rFonts w:ascii="Calibri" w:hAnsi="Calibri"/>
          <w:lang w:val="en-GB"/>
        </w:rPr>
      </w:pPr>
    </w:p>
    <w:p w14:paraId="1BDD75BB" w14:textId="77777777" w:rsidR="00253490" w:rsidRPr="001A6B26" w:rsidRDefault="00253490" w:rsidP="001A6B26">
      <w:pPr>
        <w:pStyle w:val="normal0"/>
        <w:spacing w:after="120"/>
        <w:rPr>
          <w:rFonts w:ascii="Calibri" w:hAnsi="Calibri"/>
          <w:lang w:val="en-GB"/>
        </w:rPr>
      </w:pPr>
    </w:p>
    <w:p w14:paraId="19FA58AF"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42"/>
          <w:lang w:val="en-GB"/>
        </w:rPr>
        <w:t>Reference</w:t>
      </w:r>
    </w:p>
    <w:p w14:paraId="3428EB92" w14:textId="77777777" w:rsidR="00253490" w:rsidRPr="001A6B26" w:rsidRDefault="00253490" w:rsidP="001A6B26">
      <w:pPr>
        <w:pStyle w:val="normal0"/>
        <w:pBdr>
          <w:top w:val="single" w:sz="4" w:space="1" w:color="auto"/>
        </w:pBdr>
        <w:spacing w:after="120"/>
        <w:rPr>
          <w:rFonts w:ascii="Calibri" w:hAnsi="Calibri"/>
          <w:lang w:val="en-GB"/>
        </w:rPr>
      </w:pPr>
    </w:p>
    <w:p w14:paraId="20E20A25" w14:textId="77777777" w:rsidR="00253490" w:rsidRPr="001A6B26" w:rsidRDefault="00253490" w:rsidP="001A6B26">
      <w:pPr>
        <w:pStyle w:val="normal0"/>
        <w:spacing w:after="120"/>
        <w:rPr>
          <w:rFonts w:ascii="Calibri" w:hAnsi="Calibri"/>
          <w:lang w:val="en-GB"/>
        </w:rPr>
      </w:pPr>
    </w:p>
    <w:p w14:paraId="1AABF992" w14:textId="77777777" w:rsidR="00253490" w:rsidRPr="001A6B26" w:rsidRDefault="00253490" w:rsidP="001A6B26">
      <w:pPr>
        <w:pStyle w:val="normal0"/>
        <w:spacing w:after="120"/>
        <w:rPr>
          <w:rFonts w:ascii="Calibri" w:hAnsi="Calibri"/>
          <w:lang w:val="en-GB"/>
        </w:rPr>
      </w:pPr>
    </w:p>
    <w:p w14:paraId="52921E7E" w14:textId="77777777" w:rsidR="00253490" w:rsidRPr="001A6B26" w:rsidRDefault="00890E2F" w:rsidP="001A6B26">
      <w:pPr>
        <w:pStyle w:val="normal0"/>
        <w:spacing w:after="120"/>
        <w:rPr>
          <w:rFonts w:ascii="Calibri" w:hAnsi="Calibri"/>
          <w:lang w:val="en-GB"/>
        </w:rPr>
      </w:pPr>
      <w:hyperlink r:id="rId14">
        <w:r w:rsidRPr="001A6B26">
          <w:rPr>
            <w:rFonts w:ascii="Calibri" w:eastAsia="Trebuchet MS" w:hAnsi="Calibri" w:cs="Trebuchet MS"/>
            <w:color w:val="1155CC"/>
            <w:u w:val="single"/>
            <w:lang w:val="en-GB"/>
          </w:rPr>
          <w:t>http://sanjugem.tumblr.com/</w:t>
        </w:r>
      </w:hyperlink>
    </w:p>
    <w:p w14:paraId="4AA8BA6A" w14:textId="77777777" w:rsidR="00253490" w:rsidRPr="001A6B26" w:rsidRDefault="00890E2F" w:rsidP="001A6B26">
      <w:pPr>
        <w:pStyle w:val="normal0"/>
        <w:spacing w:after="120"/>
        <w:rPr>
          <w:rFonts w:ascii="Calibri" w:hAnsi="Calibri"/>
          <w:lang w:val="en-GB"/>
        </w:rPr>
      </w:pPr>
      <w:hyperlink r:id="rId15">
        <w:r w:rsidRPr="001A6B26">
          <w:rPr>
            <w:rFonts w:ascii="Calibri" w:eastAsia="Trebuchet MS" w:hAnsi="Calibri" w:cs="Trebuchet MS"/>
            <w:color w:val="1155CC"/>
            <w:u w:val="single"/>
            <w:lang w:val="en-GB"/>
          </w:rPr>
          <w:t>http://www.atmel.com/devices/ATMEGA328P.aspx</w:t>
        </w:r>
      </w:hyperlink>
    </w:p>
    <w:p w14:paraId="46044AE6" w14:textId="77777777" w:rsidR="00253490" w:rsidRPr="001A6B26" w:rsidRDefault="00890E2F" w:rsidP="001A6B26">
      <w:pPr>
        <w:pStyle w:val="normal0"/>
        <w:spacing w:after="120"/>
        <w:rPr>
          <w:rFonts w:ascii="Calibri" w:hAnsi="Calibri"/>
          <w:lang w:val="en-GB"/>
        </w:rPr>
      </w:pPr>
      <w:hyperlink r:id="rId16">
        <w:r w:rsidRPr="001A6B26">
          <w:rPr>
            <w:rFonts w:ascii="Calibri" w:eastAsia="Trebuchet MS" w:hAnsi="Calibri" w:cs="Trebuchet MS"/>
            <w:color w:val="1155CC"/>
            <w:u w:val="single"/>
            <w:lang w:val="en-GB"/>
          </w:rPr>
          <w:t>http://www.raspberrypi.org/</w:t>
        </w:r>
      </w:hyperlink>
    </w:p>
    <w:p w14:paraId="2DBA43F4" w14:textId="77777777" w:rsidR="00253490" w:rsidRPr="001A6B26" w:rsidRDefault="00890E2F" w:rsidP="001A6B26">
      <w:pPr>
        <w:pStyle w:val="normal0"/>
        <w:spacing w:after="120"/>
        <w:rPr>
          <w:rFonts w:ascii="Calibri" w:hAnsi="Calibri"/>
          <w:lang w:val="en-GB"/>
        </w:rPr>
      </w:pPr>
      <w:hyperlink r:id="rId17">
        <w:r w:rsidRPr="001A6B26">
          <w:rPr>
            <w:rFonts w:ascii="Calibri" w:eastAsia="Trebuchet MS" w:hAnsi="Calibri" w:cs="Trebuchet MS"/>
            <w:color w:val="1155CC"/>
            <w:u w:val="single"/>
            <w:lang w:val="en-GB"/>
          </w:rPr>
          <w:t>http://processors.wiki.ti.com/index.php/MSP430_LaunchPad_(MSP-EXP430G2)</w:t>
        </w:r>
      </w:hyperlink>
    </w:p>
    <w:p w14:paraId="5DCDBEC8" w14:textId="77777777" w:rsidR="00253490" w:rsidRPr="001A6B26" w:rsidRDefault="00890E2F" w:rsidP="001A6B26">
      <w:pPr>
        <w:pStyle w:val="normal0"/>
        <w:spacing w:after="120"/>
        <w:rPr>
          <w:rFonts w:ascii="Calibri" w:hAnsi="Calibri"/>
          <w:lang w:val="en-GB"/>
        </w:rPr>
      </w:pPr>
      <w:hyperlink r:id="rId18">
        <w:r w:rsidRPr="001A6B26">
          <w:rPr>
            <w:rFonts w:ascii="Calibri" w:eastAsia="Trebuchet MS" w:hAnsi="Calibri" w:cs="Trebuchet MS"/>
            <w:color w:val="1155CC"/>
            <w:u w:val="single"/>
            <w:lang w:val="en-GB"/>
          </w:rPr>
          <w:t>http://en.wikipedia.org/wiki/Microcontroller</w:t>
        </w:r>
      </w:hyperlink>
    </w:p>
    <w:p w14:paraId="391CE203" w14:textId="77777777" w:rsidR="00253490" w:rsidRPr="001A6B26" w:rsidRDefault="00890E2F" w:rsidP="001A6B26">
      <w:pPr>
        <w:pStyle w:val="normal0"/>
        <w:spacing w:after="120"/>
        <w:rPr>
          <w:rFonts w:ascii="Calibri" w:hAnsi="Calibri"/>
          <w:lang w:val="en-GB"/>
        </w:rPr>
      </w:pPr>
      <w:hyperlink r:id="rId19">
        <w:r w:rsidRPr="001A6B26">
          <w:rPr>
            <w:rFonts w:ascii="Calibri" w:eastAsia="Trebuchet MS" w:hAnsi="Calibri" w:cs="Trebuchet MS"/>
            <w:color w:val="1155CC"/>
            <w:u w:val="single"/>
            <w:lang w:val="en-GB"/>
          </w:rPr>
          <w:t>http://arduino.cc/en/Main/ArduinoBoardMicro</w:t>
        </w:r>
      </w:hyperlink>
    </w:p>
    <w:p w14:paraId="24176163" w14:textId="77777777" w:rsidR="00253490" w:rsidRPr="001A6B26" w:rsidRDefault="00890E2F" w:rsidP="001A6B26">
      <w:pPr>
        <w:pStyle w:val="normal0"/>
        <w:spacing w:after="120"/>
        <w:rPr>
          <w:rFonts w:ascii="Calibri" w:hAnsi="Calibri"/>
          <w:lang w:val="en-GB"/>
        </w:rPr>
      </w:pPr>
      <w:hyperlink r:id="rId20">
        <w:r w:rsidRPr="001A6B26">
          <w:rPr>
            <w:rFonts w:ascii="Calibri" w:eastAsia="Trebuchet MS" w:hAnsi="Calibri" w:cs="Trebuchet MS"/>
            <w:color w:val="1155CC"/>
            <w:u w:val="single"/>
            <w:lang w:val="en-GB"/>
          </w:rPr>
          <w:t>http://www.pjrc.com/teensy/</w:t>
        </w:r>
      </w:hyperlink>
    </w:p>
    <w:p w14:paraId="2FFFD3B4" w14:textId="77777777" w:rsidR="00253490" w:rsidRPr="001A6B26" w:rsidRDefault="00890E2F" w:rsidP="001A6B26">
      <w:pPr>
        <w:pStyle w:val="normal0"/>
        <w:spacing w:after="120"/>
        <w:rPr>
          <w:rFonts w:ascii="Calibri" w:hAnsi="Calibri"/>
          <w:lang w:val="en-GB"/>
        </w:rPr>
      </w:pPr>
      <w:hyperlink r:id="rId21">
        <w:r w:rsidRPr="001A6B26">
          <w:rPr>
            <w:rFonts w:ascii="Calibri" w:eastAsia="Trebuchet MS" w:hAnsi="Calibri" w:cs="Trebuchet MS"/>
            <w:color w:val="1155CC"/>
            <w:u w:val="single"/>
            <w:lang w:val="en-GB"/>
          </w:rPr>
          <w:t>http://www.tkn.tu-berlin.de/</w:t>
        </w:r>
      </w:hyperlink>
    </w:p>
    <w:p w14:paraId="046977D6" w14:textId="77777777" w:rsidR="00253490" w:rsidRPr="001A6B26" w:rsidRDefault="00253490" w:rsidP="001A6B26">
      <w:pPr>
        <w:pStyle w:val="normal0"/>
        <w:spacing w:after="120"/>
        <w:rPr>
          <w:rFonts w:ascii="Calibri" w:hAnsi="Calibri"/>
          <w:lang w:val="en-GB"/>
        </w:rPr>
      </w:pPr>
    </w:p>
    <w:p w14:paraId="5D26FF3E" w14:textId="77777777" w:rsidR="00253490" w:rsidRPr="001A6B26" w:rsidRDefault="00890E2F" w:rsidP="001A6B26">
      <w:pPr>
        <w:pStyle w:val="normal0"/>
        <w:pBdr>
          <w:top w:val="single" w:sz="4" w:space="1" w:color="auto"/>
        </w:pBdr>
        <w:spacing w:after="120"/>
        <w:rPr>
          <w:rFonts w:ascii="Calibri" w:hAnsi="Calibri"/>
          <w:lang w:val="en-GB"/>
        </w:rPr>
      </w:pPr>
      <w:r w:rsidRPr="001A6B26">
        <w:rPr>
          <w:rFonts w:ascii="Calibri" w:eastAsia="Trebuchet MS" w:hAnsi="Calibri" w:cs="Trebuchet MS"/>
          <w:sz w:val="42"/>
          <w:lang w:val="en-GB"/>
        </w:rPr>
        <w:t>Thanks To</w:t>
      </w:r>
    </w:p>
    <w:p w14:paraId="3C1AD7B3" w14:textId="77777777" w:rsidR="00253490" w:rsidRPr="001A6B26" w:rsidRDefault="00253490" w:rsidP="001A6B26">
      <w:pPr>
        <w:pStyle w:val="normal0"/>
        <w:spacing w:after="120"/>
        <w:rPr>
          <w:rFonts w:ascii="Calibri" w:hAnsi="Calibri"/>
          <w:lang w:val="en-GB"/>
        </w:rPr>
      </w:pPr>
    </w:p>
    <w:tbl>
      <w:tblPr>
        <w:tblW w:w="9000" w:type="dxa"/>
        <w:tblInd w:w="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left w:w="10" w:type="dxa"/>
          <w:right w:w="10" w:type="dxa"/>
        </w:tblCellMar>
        <w:tblLook w:val="0000" w:firstRow="0" w:lastRow="0" w:firstColumn="0" w:lastColumn="0" w:noHBand="0" w:noVBand="0"/>
      </w:tblPr>
      <w:tblGrid>
        <w:gridCol w:w="2730"/>
        <w:gridCol w:w="6270"/>
      </w:tblGrid>
      <w:tr w:rsidR="00253490" w:rsidRPr="005A4A7F" w14:paraId="4EBAC205" w14:textId="77777777">
        <w:trPr>
          <w:trHeight w:val="480"/>
        </w:trPr>
        <w:tc>
          <w:tcPr>
            <w:tcW w:w="2730" w:type="dxa"/>
            <w:tcMar>
              <w:top w:w="100" w:type="dxa"/>
              <w:left w:w="100" w:type="dxa"/>
              <w:bottom w:w="100" w:type="dxa"/>
              <w:right w:w="100" w:type="dxa"/>
            </w:tcMar>
          </w:tcPr>
          <w:p w14:paraId="6CD1B043"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0"/>
                <w:lang w:val="en-GB"/>
              </w:rPr>
              <w:t xml:space="preserve">Prof. Dr.-Ing. Adam Wolisz </w:t>
            </w:r>
          </w:p>
          <w:p w14:paraId="4363EA0F" w14:textId="77777777" w:rsidR="00253490" w:rsidRPr="001A6B26" w:rsidRDefault="00253490" w:rsidP="001A6B26">
            <w:pPr>
              <w:pStyle w:val="normal0"/>
              <w:spacing w:after="120" w:line="240" w:lineRule="auto"/>
              <w:rPr>
                <w:rFonts w:ascii="Calibri" w:hAnsi="Calibri"/>
                <w:lang w:val="en-GB"/>
              </w:rPr>
            </w:pPr>
          </w:p>
          <w:p w14:paraId="6B1714B1"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0"/>
                <w:lang w:val="en-GB"/>
              </w:rPr>
              <w:t>Dr.-Ing. Vlado Handziski</w:t>
            </w:r>
          </w:p>
        </w:tc>
        <w:tc>
          <w:tcPr>
            <w:tcW w:w="6270" w:type="dxa"/>
            <w:tcMar>
              <w:top w:w="100" w:type="dxa"/>
              <w:left w:w="100" w:type="dxa"/>
              <w:bottom w:w="100" w:type="dxa"/>
              <w:right w:w="100" w:type="dxa"/>
            </w:tcMar>
          </w:tcPr>
          <w:p w14:paraId="6F81C2EF"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Department of Telecommunication Systems, </w:t>
            </w:r>
          </w:p>
          <w:p w14:paraId="602035BF"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Technical University of Berlin</w:t>
            </w:r>
          </w:p>
        </w:tc>
      </w:tr>
      <w:tr w:rsidR="00253490" w:rsidRPr="005A4A7F" w14:paraId="4E1EC3E5" w14:textId="77777777">
        <w:trPr>
          <w:trHeight w:val="480"/>
        </w:trPr>
        <w:tc>
          <w:tcPr>
            <w:tcW w:w="2730" w:type="dxa"/>
            <w:tcMar>
              <w:top w:w="100" w:type="dxa"/>
              <w:left w:w="100" w:type="dxa"/>
              <w:bottom w:w="100" w:type="dxa"/>
              <w:right w:w="100" w:type="dxa"/>
            </w:tcMar>
          </w:tcPr>
          <w:p w14:paraId="6DB2074A"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0"/>
                <w:lang w:val="en-GB"/>
              </w:rPr>
              <w:t>Felix Schaal</w:t>
            </w:r>
          </w:p>
        </w:tc>
        <w:tc>
          <w:tcPr>
            <w:tcW w:w="6270" w:type="dxa"/>
            <w:tcMar>
              <w:top w:w="100" w:type="dxa"/>
              <w:left w:w="100" w:type="dxa"/>
              <w:bottom w:w="100" w:type="dxa"/>
              <w:right w:w="100" w:type="dxa"/>
            </w:tcMar>
          </w:tcPr>
          <w:p w14:paraId="61CE9B0A"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Berlin Promotion Agency GmbH &amp; Co. KG. </w:t>
            </w:r>
          </w:p>
        </w:tc>
      </w:tr>
      <w:tr w:rsidR="00253490" w:rsidRPr="005A4A7F" w14:paraId="0F3AB82E" w14:textId="77777777">
        <w:trPr>
          <w:trHeight w:val="480"/>
        </w:trPr>
        <w:tc>
          <w:tcPr>
            <w:tcW w:w="2730" w:type="dxa"/>
            <w:tcMar>
              <w:top w:w="100" w:type="dxa"/>
              <w:left w:w="100" w:type="dxa"/>
              <w:bottom w:w="100" w:type="dxa"/>
              <w:right w:w="100" w:type="dxa"/>
            </w:tcMar>
          </w:tcPr>
          <w:p w14:paraId="0D4E0C4D"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0"/>
                <w:lang w:val="en-GB"/>
              </w:rPr>
              <w:t>Diwaker Jha</w:t>
            </w:r>
          </w:p>
        </w:tc>
        <w:tc>
          <w:tcPr>
            <w:tcW w:w="6270" w:type="dxa"/>
            <w:tcMar>
              <w:top w:w="100" w:type="dxa"/>
              <w:left w:w="100" w:type="dxa"/>
              <w:bottom w:w="100" w:type="dxa"/>
              <w:right w:w="100" w:type="dxa"/>
            </w:tcMar>
          </w:tcPr>
          <w:p w14:paraId="063A8CDD"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Neil Bohr institute, University of Copenhagen, Denmark</w:t>
            </w:r>
          </w:p>
        </w:tc>
      </w:tr>
      <w:tr w:rsidR="00253490" w:rsidRPr="005A4A7F" w14:paraId="203B8498" w14:textId="77777777">
        <w:trPr>
          <w:trHeight w:val="380"/>
        </w:trPr>
        <w:tc>
          <w:tcPr>
            <w:tcW w:w="2730" w:type="dxa"/>
            <w:tcMar>
              <w:top w:w="100" w:type="dxa"/>
              <w:left w:w="100" w:type="dxa"/>
              <w:bottom w:w="100" w:type="dxa"/>
              <w:right w:w="100" w:type="dxa"/>
            </w:tcMar>
          </w:tcPr>
          <w:p w14:paraId="5AB87189" w14:textId="77777777" w:rsidR="00253490" w:rsidRPr="001A6B26" w:rsidRDefault="00890E2F" w:rsidP="001A6B26">
            <w:pPr>
              <w:pStyle w:val="normal0"/>
              <w:spacing w:after="120" w:line="240" w:lineRule="auto"/>
              <w:rPr>
                <w:rFonts w:ascii="Calibri" w:hAnsi="Calibri"/>
                <w:lang w:val="en-GB"/>
              </w:rPr>
            </w:pPr>
            <w:r w:rsidRPr="001A6B26">
              <w:rPr>
                <w:rFonts w:ascii="Calibri" w:eastAsia="Trebuchet MS" w:hAnsi="Calibri" w:cs="Trebuchet MS"/>
                <w:sz w:val="20"/>
                <w:lang w:val="en-GB"/>
              </w:rPr>
              <w:t>Sawan Jha</w:t>
            </w:r>
          </w:p>
        </w:tc>
        <w:tc>
          <w:tcPr>
            <w:tcW w:w="6270" w:type="dxa"/>
            <w:tcMar>
              <w:top w:w="100" w:type="dxa"/>
              <w:left w:w="100" w:type="dxa"/>
              <w:bottom w:w="100" w:type="dxa"/>
              <w:right w:w="100" w:type="dxa"/>
            </w:tcMar>
          </w:tcPr>
          <w:p w14:paraId="70E870C7" w14:textId="77777777" w:rsidR="00253490" w:rsidRPr="001A6B26" w:rsidRDefault="00890E2F" w:rsidP="001A6B26">
            <w:pPr>
              <w:pStyle w:val="normal0"/>
              <w:spacing w:after="120"/>
              <w:rPr>
                <w:rFonts w:ascii="Calibri" w:hAnsi="Calibri"/>
                <w:lang w:val="en-GB"/>
              </w:rPr>
            </w:pPr>
            <w:r w:rsidRPr="001A6B26">
              <w:rPr>
                <w:rFonts w:ascii="Calibri" w:hAnsi="Calibri"/>
                <w:sz w:val="20"/>
                <w:lang w:val="en-GB"/>
              </w:rPr>
              <w:t>Translational Cancer Biology Program, University of Helsinki, Finland</w:t>
            </w:r>
          </w:p>
        </w:tc>
      </w:tr>
    </w:tbl>
    <w:p w14:paraId="265A9044" w14:textId="77777777" w:rsidR="00253490" w:rsidRPr="001A6B26" w:rsidRDefault="00253490" w:rsidP="001A6B26">
      <w:pPr>
        <w:pStyle w:val="normal0"/>
        <w:spacing w:after="120"/>
        <w:rPr>
          <w:rFonts w:ascii="Calibri" w:hAnsi="Calibri"/>
          <w:lang w:val="en-GB"/>
        </w:rPr>
      </w:pPr>
    </w:p>
    <w:p w14:paraId="7B5D3A65"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lang w:val="en-GB"/>
        </w:rPr>
        <w:tab/>
        <w:t xml:space="preserve">   </w:t>
      </w:r>
    </w:p>
    <w:p w14:paraId="42962FA6" w14:textId="77777777" w:rsidR="00253490" w:rsidRPr="001A6B26" w:rsidRDefault="00890E2F" w:rsidP="001A6B26">
      <w:pPr>
        <w:pStyle w:val="normal0"/>
        <w:spacing w:after="120"/>
        <w:rPr>
          <w:rFonts w:ascii="Calibri" w:hAnsi="Calibri"/>
          <w:lang w:val="en-GB"/>
        </w:rPr>
      </w:pPr>
      <w:r w:rsidRPr="001A6B26">
        <w:rPr>
          <w:rFonts w:ascii="Calibri" w:hAnsi="Calibri"/>
          <w:lang w:val="en-GB"/>
        </w:rPr>
        <w:br w:type="page"/>
      </w:r>
    </w:p>
    <w:p w14:paraId="16AECFFE" w14:textId="77777777" w:rsidR="00253490" w:rsidRPr="001A6B26" w:rsidRDefault="00253490" w:rsidP="001A6B26">
      <w:pPr>
        <w:pStyle w:val="normal0"/>
        <w:spacing w:after="120"/>
        <w:rPr>
          <w:rFonts w:ascii="Calibri" w:hAnsi="Calibri"/>
          <w:lang w:val="en-GB"/>
        </w:rPr>
      </w:pPr>
    </w:p>
    <w:p w14:paraId="4B6E1133" w14:textId="77777777" w:rsidR="00253490" w:rsidRPr="001A6B26" w:rsidRDefault="00890E2F" w:rsidP="001A6B26">
      <w:pPr>
        <w:pStyle w:val="normal0"/>
        <w:spacing w:after="120"/>
        <w:rPr>
          <w:rFonts w:ascii="Calibri" w:hAnsi="Calibri"/>
          <w:lang w:val="en-GB"/>
        </w:rPr>
      </w:pPr>
      <w:r w:rsidRPr="001A6B26">
        <w:rPr>
          <w:rFonts w:ascii="Calibri" w:hAnsi="Calibri"/>
          <w:noProof/>
          <w:lang w:eastAsia="en-US"/>
        </w:rPr>
        <w:drawing>
          <wp:anchor distT="114300" distB="114300" distL="114300" distR="114300" simplePos="0" relativeHeight="251659264" behindDoc="0" locked="0" layoutInCell="0" hidden="0" allowOverlap="0" wp14:anchorId="09949300" wp14:editId="23D82CC3">
            <wp:simplePos x="0" y="0"/>
            <wp:positionH relativeFrom="margin">
              <wp:posOffset>-190499</wp:posOffset>
            </wp:positionH>
            <wp:positionV relativeFrom="paragraph">
              <wp:posOffset>0</wp:posOffset>
            </wp:positionV>
            <wp:extent cx="5734050" cy="1177528"/>
            <wp:effectExtent l="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2"/>
                    <a:srcRect/>
                    <a:stretch>
                      <a:fillRect/>
                    </a:stretch>
                  </pic:blipFill>
                  <pic:spPr>
                    <a:xfrm>
                      <a:off x="0" y="0"/>
                      <a:ext cx="5734050" cy="1177528"/>
                    </a:xfrm>
                    <a:prstGeom prst="rect">
                      <a:avLst/>
                    </a:prstGeom>
                    <a:ln/>
                  </pic:spPr>
                </pic:pic>
              </a:graphicData>
            </a:graphic>
          </wp:anchor>
        </w:drawing>
      </w:r>
    </w:p>
    <w:p w14:paraId="5896A7C5"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b/>
          <w:u w:val="single"/>
          <w:lang w:val="en-GB"/>
        </w:rPr>
        <w:t>Subject: Invitation for Embedded Systems Workshop.</w:t>
      </w:r>
      <w:r w:rsidRPr="001A6B26">
        <w:rPr>
          <w:rFonts w:ascii="Calibri" w:eastAsia="Trebuchet MS" w:hAnsi="Calibri" w:cs="Trebuchet MS"/>
          <w:b/>
          <w:lang w:val="en-GB"/>
        </w:rPr>
        <w:t xml:space="preserve"> </w:t>
      </w:r>
    </w:p>
    <w:p w14:paraId="26AF0D08" w14:textId="77777777" w:rsidR="00253490" w:rsidRPr="001A6B26" w:rsidRDefault="00253490" w:rsidP="001A6B26">
      <w:pPr>
        <w:pStyle w:val="normal0"/>
        <w:spacing w:after="120"/>
        <w:rPr>
          <w:rFonts w:ascii="Calibri" w:hAnsi="Calibri"/>
          <w:lang w:val="en-GB"/>
        </w:rPr>
      </w:pPr>
    </w:p>
    <w:p w14:paraId="2493A4EE"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Dear Sir/</w:t>
      </w:r>
      <w:commentRangeStart w:id="16"/>
      <w:commentRangeStart w:id="17"/>
      <w:r w:rsidRPr="001A6B26">
        <w:rPr>
          <w:rFonts w:ascii="Calibri" w:eastAsia="Trebuchet MS" w:hAnsi="Calibri" w:cs="Trebuchet MS"/>
          <w:sz w:val="20"/>
          <w:lang w:val="en-GB"/>
        </w:rPr>
        <w:t>Madam</w:t>
      </w:r>
      <w:commentRangeEnd w:id="16"/>
      <w:r w:rsidRPr="001A6B26">
        <w:rPr>
          <w:rFonts w:ascii="Calibri" w:hAnsi="Calibri"/>
          <w:lang w:val="en-GB"/>
        </w:rPr>
        <w:commentReference w:id="16"/>
      </w:r>
      <w:commentRangeEnd w:id="17"/>
      <w:r w:rsidRPr="001A6B26">
        <w:rPr>
          <w:rFonts w:ascii="Calibri" w:hAnsi="Calibri"/>
          <w:lang w:val="en-GB"/>
        </w:rPr>
        <w:commentReference w:id="17"/>
      </w:r>
      <w:r w:rsidRPr="001A6B26">
        <w:rPr>
          <w:rFonts w:ascii="Calibri" w:eastAsia="Trebuchet MS" w:hAnsi="Calibri" w:cs="Trebuchet MS"/>
          <w:sz w:val="20"/>
          <w:lang w:val="en-GB"/>
        </w:rPr>
        <w:t>,</w:t>
      </w:r>
    </w:p>
    <w:p w14:paraId="4F2AFAB4" w14:textId="77777777" w:rsidR="00253490" w:rsidRPr="001A6B26" w:rsidRDefault="00890E2F" w:rsidP="001A6B26">
      <w:pPr>
        <w:pStyle w:val="normal0"/>
        <w:spacing w:after="120"/>
        <w:ind w:firstLine="720"/>
        <w:rPr>
          <w:rFonts w:ascii="Calibri" w:hAnsi="Calibri"/>
          <w:lang w:val="en-GB"/>
        </w:rPr>
      </w:pPr>
      <w:r w:rsidRPr="001A6B26">
        <w:rPr>
          <w:rFonts w:ascii="Calibri" w:eastAsia="Trebuchet MS" w:hAnsi="Calibri" w:cs="Trebuchet MS"/>
          <w:sz w:val="20"/>
          <w:lang w:val="en-GB"/>
        </w:rPr>
        <w:t xml:space="preserve">I am pleased to invite you to attend our </w:t>
      </w:r>
      <w:r w:rsidRPr="001A6B26">
        <w:rPr>
          <w:rFonts w:ascii="Calibri" w:eastAsia="Trebuchet MS" w:hAnsi="Calibri" w:cs="Trebuchet MS"/>
          <w:i/>
          <w:sz w:val="20"/>
          <w:lang w:val="en-GB"/>
        </w:rPr>
        <w:t>“Embedded System Made Easy Workshop”</w:t>
      </w:r>
      <w:r w:rsidRPr="001A6B26">
        <w:rPr>
          <w:rFonts w:ascii="Calibri" w:eastAsia="Trebuchet MS" w:hAnsi="Calibri" w:cs="Trebuchet MS"/>
          <w:sz w:val="20"/>
          <w:lang w:val="en-GB"/>
        </w:rPr>
        <w:t xml:space="preserve"> to be held at the MANAKI Hotel</w:t>
      </w:r>
      <w:r w:rsidRPr="001A6B26">
        <w:rPr>
          <w:rFonts w:ascii="Calibri" w:eastAsia="Trebuchet MS" w:hAnsi="Calibri" w:cs="Trebuchet MS"/>
          <w:sz w:val="20"/>
          <w:vertAlign w:val="superscript"/>
          <w:lang w:val="en-GB"/>
        </w:rPr>
        <w:footnoteReference w:id="2"/>
      </w:r>
      <w:r w:rsidRPr="001A6B26">
        <w:rPr>
          <w:rFonts w:ascii="Calibri" w:eastAsia="Trebuchet MS" w:hAnsi="Calibri" w:cs="Trebuchet MS"/>
          <w:sz w:val="20"/>
          <w:lang w:val="en-GB"/>
        </w:rPr>
        <w:t xml:space="preserve"> Conference room, Shiv chowk,JanakpurDham, on 10th – 11th of March 2014. </w:t>
      </w:r>
    </w:p>
    <w:p w14:paraId="3EE0A6BB" w14:textId="77777777" w:rsidR="00253490" w:rsidRPr="001A6B26" w:rsidRDefault="00253490" w:rsidP="001A6B26">
      <w:pPr>
        <w:pStyle w:val="normal0"/>
        <w:spacing w:after="120"/>
        <w:rPr>
          <w:rFonts w:ascii="Calibri" w:hAnsi="Calibri"/>
          <w:lang w:val="en-GB"/>
        </w:rPr>
      </w:pPr>
    </w:p>
    <w:p w14:paraId="4B691785"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The objective of Workshop is to bring the enthusiasts of Janakapur to next level of technology that can be homemade and yet giving fascinating results. Workshop will especially focus on basics of embedded systems , simplicity in both programming and electronics. How physical world sensing can be converted in digital form and playing with those data to achieve different events. e.g </w:t>
      </w:r>
      <w:r w:rsidRPr="001A6B26">
        <w:rPr>
          <w:rFonts w:ascii="Calibri" w:eastAsia="Trebuchet MS" w:hAnsi="Calibri" w:cs="Trebuchet MS"/>
          <w:i/>
          <w:sz w:val="20"/>
          <w:lang w:val="en-GB"/>
        </w:rPr>
        <w:t xml:space="preserve">how can a temperature sensor reading can turn fan on or off , saving life as well as energy. How does a robot sensors can trigger changes in its direction of movement , </w:t>
      </w:r>
      <w:r w:rsidRPr="001A6B26">
        <w:rPr>
          <w:rFonts w:ascii="Calibri" w:eastAsia="Trebuchet MS" w:hAnsi="Calibri" w:cs="Trebuchet MS"/>
          <w:sz w:val="20"/>
          <w:lang w:val="en-GB"/>
        </w:rPr>
        <w:t>are few to mention.</w:t>
      </w:r>
    </w:p>
    <w:p w14:paraId="19B81D04" w14:textId="77777777" w:rsidR="00253490" w:rsidRPr="001A6B26" w:rsidRDefault="00253490" w:rsidP="001A6B26">
      <w:pPr>
        <w:pStyle w:val="normal0"/>
        <w:spacing w:after="120"/>
        <w:rPr>
          <w:rFonts w:ascii="Calibri" w:hAnsi="Calibri"/>
          <w:lang w:val="en-GB"/>
        </w:rPr>
      </w:pPr>
    </w:p>
    <w:p w14:paraId="473DD1CF"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It focuses on student/enthusiasts of </w:t>
      </w:r>
      <w:r w:rsidRPr="001A6B26">
        <w:rPr>
          <w:rFonts w:ascii="Calibri" w:eastAsia="Trebuchet MS" w:hAnsi="Calibri" w:cs="Trebuchet MS"/>
          <w:b/>
          <w:sz w:val="20"/>
          <w:lang w:val="en-GB"/>
        </w:rPr>
        <w:t>9th standard and above including engineering candidates</w:t>
      </w:r>
      <w:r w:rsidRPr="001A6B26">
        <w:rPr>
          <w:rFonts w:ascii="Calibri" w:eastAsia="Trebuchet MS" w:hAnsi="Calibri" w:cs="Trebuchet MS"/>
          <w:sz w:val="20"/>
          <w:lang w:val="en-GB"/>
        </w:rPr>
        <w:t xml:space="preserve"> . Giving students a chance of handling basic electronics and coding , we want to achieve the new level of confidence and knowledge. </w:t>
      </w:r>
    </w:p>
    <w:p w14:paraId="29A6C43F" w14:textId="77777777" w:rsidR="00253490" w:rsidRPr="001A6B26" w:rsidRDefault="00253490" w:rsidP="001A6B26">
      <w:pPr>
        <w:pStyle w:val="normal0"/>
        <w:spacing w:after="120"/>
        <w:rPr>
          <w:rFonts w:ascii="Calibri" w:hAnsi="Calibri"/>
          <w:lang w:val="en-GB"/>
        </w:rPr>
      </w:pPr>
    </w:p>
    <w:p w14:paraId="7DC37AC0"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Few things i would like to notify,</w:t>
      </w:r>
    </w:p>
    <w:p w14:paraId="4F491E19" w14:textId="77777777" w:rsidR="00253490" w:rsidRPr="001A6B26" w:rsidRDefault="00890E2F" w:rsidP="001A6B26">
      <w:pPr>
        <w:pStyle w:val="normal0"/>
        <w:numPr>
          <w:ilvl w:val="0"/>
          <w:numId w:val="1"/>
        </w:numPr>
        <w:spacing w:after="120"/>
        <w:ind w:hanging="359"/>
        <w:contextualSpacing/>
        <w:rPr>
          <w:rFonts w:ascii="Calibri" w:eastAsia="Trebuchet MS" w:hAnsi="Calibri" w:cs="Trebuchet MS"/>
          <w:sz w:val="20"/>
          <w:lang w:val="en-GB"/>
        </w:rPr>
      </w:pPr>
      <w:r w:rsidRPr="001A6B26">
        <w:rPr>
          <w:rFonts w:ascii="Calibri" w:eastAsia="Trebuchet MS" w:hAnsi="Calibri" w:cs="Trebuchet MS"/>
          <w:sz w:val="20"/>
          <w:lang w:val="en-GB"/>
        </w:rPr>
        <w:t>We will provide hardware during workshop .</w:t>
      </w:r>
    </w:p>
    <w:p w14:paraId="431472C8" w14:textId="77777777" w:rsidR="00253490" w:rsidRPr="001A6B26" w:rsidRDefault="00890E2F" w:rsidP="001A6B26">
      <w:pPr>
        <w:pStyle w:val="normal0"/>
        <w:numPr>
          <w:ilvl w:val="0"/>
          <w:numId w:val="1"/>
        </w:numPr>
        <w:spacing w:after="120"/>
        <w:ind w:hanging="359"/>
        <w:contextualSpacing/>
        <w:rPr>
          <w:rFonts w:ascii="Calibri" w:eastAsia="Trebuchet MS" w:hAnsi="Calibri" w:cs="Trebuchet MS"/>
          <w:sz w:val="20"/>
          <w:lang w:val="en-GB"/>
        </w:rPr>
      </w:pPr>
      <w:r w:rsidRPr="001A6B26">
        <w:rPr>
          <w:rFonts w:ascii="Calibri" w:eastAsia="Trebuchet MS" w:hAnsi="Calibri" w:cs="Trebuchet MS"/>
          <w:sz w:val="20"/>
          <w:lang w:val="en-GB"/>
        </w:rPr>
        <w:t>Joining Workshop costs  Rs. 3500 , this is for event management.</w:t>
      </w:r>
    </w:p>
    <w:p w14:paraId="02844A5C" w14:textId="77777777" w:rsidR="00253490" w:rsidRPr="001A6B26" w:rsidRDefault="00890E2F" w:rsidP="001A6B26">
      <w:pPr>
        <w:pStyle w:val="normal0"/>
        <w:numPr>
          <w:ilvl w:val="0"/>
          <w:numId w:val="1"/>
        </w:numPr>
        <w:spacing w:after="120"/>
        <w:ind w:hanging="359"/>
        <w:contextualSpacing/>
        <w:rPr>
          <w:rFonts w:ascii="Calibri" w:eastAsia="Trebuchet MS" w:hAnsi="Calibri" w:cs="Trebuchet MS"/>
          <w:sz w:val="20"/>
          <w:lang w:val="en-GB"/>
        </w:rPr>
      </w:pPr>
      <w:r w:rsidRPr="001A6B26">
        <w:rPr>
          <w:rFonts w:ascii="Calibri" w:eastAsia="Trebuchet MS" w:hAnsi="Calibri" w:cs="Trebuchet MS"/>
          <w:sz w:val="20"/>
          <w:lang w:val="en-GB"/>
        </w:rPr>
        <w:t>Hardware Kit is also available to buy on Rs. 8800</w:t>
      </w:r>
      <w:r w:rsidRPr="001A6B26">
        <w:rPr>
          <w:rFonts w:ascii="Calibri" w:eastAsia="Trebuchet MS" w:hAnsi="Calibri" w:cs="Trebuchet MS"/>
          <w:sz w:val="20"/>
          <w:vertAlign w:val="superscript"/>
          <w:lang w:val="en-GB"/>
        </w:rPr>
        <w:footnoteReference w:id="3"/>
      </w:r>
      <w:r w:rsidRPr="001A6B26">
        <w:rPr>
          <w:rFonts w:ascii="Calibri" w:eastAsia="Trebuchet MS" w:hAnsi="Calibri" w:cs="Trebuchet MS"/>
          <w:sz w:val="20"/>
          <w:lang w:val="en-GB"/>
        </w:rPr>
        <w:t xml:space="preserve"> </w:t>
      </w:r>
    </w:p>
    <w:p w14:paraId="28256DE3" w14:textId="77777777" w:rsidR="00253490" w:rsidRPr="001A6B26" w:rsidRDefault="00890E2F" w:rsidP="001A6B26">
      <w:pPr>
        <w:pStyle w:val="normal0"/>
        <w:numPr>
          <w:ilvl w:val="0"/>
          <w:numId w:val="1"/>
        </w:numPr>
        <w:spacing w:after="120"/>
        <w:ind w:hanging="359"/>
        <w:contextualSpacing/>
        <w:rPr>
          <w:rFonts w:ascii="Calibri" w:eastAsia="Trebuchet MS" w:hAnsi="Calibri" w:cs="Trebuchet MS"/>
          <w:sz w:val="20"/>
          <w:lang w:val="en-GB"/>
        </w:rPr>
      </w:pPr>
      <w:r w:rsidRPr="001A6B26">
        <w:rPr>
          <w:rFonts w:ascii="Calibri" w:eastAsia="Trebuchet MS" w:hAnsi="Calibri" w:cs="Trebuchet MS"/>
          <w:sz w:val="20"/>
          <w:lang w:val="en-GB"/>
        </w:rPr>
        <w:t>Maximum Possible number of candidates is 20 , we will provide time slot for you.</w:t>
      </w:r>
    </w:p>
    <w:p w14:paraId="3EF5555D" w14:textId="77777777" w:rsidR="00253490" w:rsidRPr="001A6B26" w:rsidRDefault="00890E2F" w:rsidP="001A6B26">
      <w:pPr>
        <w:pStyle w:val="normal0"/>
        <w:numPr>
          <w:ilvl w:val="0"/>
          <w:numId w:val="1"/>
        </w:numPr>
        <w:spacing w:after="120"/>
        <w:ind w:hanging="359"/>
        <w:contextualSpacing/>
        <w:rPr>
          <w:rFonts w:ascii="Calibri" w:eastAsia="Trebuchet MS" w:hAnsi="Calibri" w:cs="Trebuchet MS"/>
          <w:sz w:val="20"/>
          <w:lang w:val="en-GB"/>
        </w:rPr>
      </w:pPr>
      <w:r w:rsidRPr="001A6B26">
        <w:rPr>
          <w:rFonts w:ascii="Calibri" w:eastAsia="Trebuchet MS" w:hAnsi="Calibri" w:cs="Trebuchet MS"/>
          <w:sz w:val="20"/>
          <w:lang w:val="en-GB"/>
        </w:rPr>
        <w:t>Pre-Registration is needed , link is provided on attached document.</w:t>
      </w:r>
    </w:p>
    <w:p w14:paraId="64D8AE98" w14:textId="77777777" w:rsidR="00253490" w:rsidRPr="001A6B26" w:rsidRDefault="00890E2F" w:rsidP="001A6B26">
      <w:pPr>
        <w:pStyle w:val="normal0"/>
        <w:numPr>
          <w:ilvl w:val="1"/>
          <w:numId w:val="1"/>
        </w:numPr>
        <w:spacing w:after="120"/>
        <w:ind w:hanging="359"/>
        <w:contextualSpacing/>
        <w:rPr>
          <w:rFonts w:ascii="Calibri" w:eastAsia="Trebuchet MS" w:hAnsi="Calibri" w:cs="Trebuchet MS"/>
          <w:b/>
          <w:sz w:val="20"/>
          <w:lang w:val="en-GB"/>
        </w:rPr>
      </w:pPr>
      <w:r w:rsidRPr="001A6B26">
        <w:rPr>
          <w:rFonts w:ascii="Calibri" w:eastAsia="Trebuchet MS" w:hAnsi="Calibri" w:cs="Trebuchet MS"/>
          <w:b/>
          <w:sz w:val="20"/>
          <w:lang w:val="en-GB"/>
        </w:rPr>
        <w:t>Deadline of Registration for Student is 25th Feb 2014</w:t>
      </w:r>
    </w:p>
    <w:p w14:paraId="67AEE6F1" w14:textId="77777777" w:rsidR="00253490" w:rsidRPr="001A6B26" w:rsidRDefault="00890E2F" w:rsidP="001A6B26">
      <w:pPr>
        <w:pStyle w:val="normal0"/>
        <w:numPr>
          <w:ilvl w:val="0"/>
          <w:numId w:val="1"/>
        </w:numPr>
        <w:spacing w:after="120"/>
        <w:ind w:hanging="359"/>
        <w:contextualSpacing/>
        <w:rPr>
          <w:rFonts w:ascii="Calibri" w:eastAsia="Trebuchet MS" w:hAnsi="Calibri" w:cs="Trebuchet MS"/>
          <w:sz w:val="20"/>
          <w:lang w:val="en-GB"/>
        </w:rPr>
      </w:pPr>
      <w:r w:rsidRPr="001A6B26">
        <w:rPr>
          <w:rFonts w:ascii="Calibri" w:eastAsia="Trebuchet MS" w:hAnsi="Calibri" w:cs="Trebuchet MS"/>
          <w:sz w:val="20"/>
          <w:lang w:val="en-GB"/>
        </w:rPr>
        <w:t xml:space="preserve">We also have very </w:t>
      </w:r>
      <w:r w:rsidRPr="001A6B26">
        <w:rPr>
          <w:rFonts w:ascii="Calibri" w:eastAsia="Trebuchet MS" w:hAnsi="Calibri" w:cs="Trebuchet MS"/>
          <w:b/>
          <w:sz w:val="20"/>
          <w:lang w:val="en-GB"/>
        </w:rPr>
        <w:t>special parents and student workshop</w:t>
      </w:r>
      <w:r w:rsidRPr="001A6B26">
        <w:rPr>
          <w:rFonts w:ascii="Calibri" w:eastAsia="Trebuchet MS" w:hAnsi="Calibri" w:cs="Trebuchet MS"/>
          <w:sz w:val="20"/>
          <w:lang w:val="en-GB"/>
        </w:rPr>
        <w:t xml:space="preserve"> on 11the March at 10 AM. This is aimed for student under 9th Grade . Student must come with their parent and make experiment together. Let us know before , as we have limited seats .</w:t>
      </w:r>
    </w:p>
    <w:p w14:paraId="3BDE90B4" w14:textId="77777777" w:rsidR="00253490" w:rsidRPr="001A6B26" w:rsidRDefault="00253490" w:rsidP="001A6B26">
      <w:pPr>
        <w:pStyle w:val="normal0"/>
        <w:spacing w:after="120"/>
        <w:rPr>
          <w:rFonts w:ascii="Calibri" w:hAnsi="Calibri"/>
          <w:lang w:val="en-GB"/>
        </w:rPr>
      </w:pPr>
    </w:p>
    <w:p w14:paraId="64622B78"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Please write us about your participation on email below before </w:t>
      </w:r>
      <w:r w:rsidRPr="001A6B26">
        <w:rPr>
          <w:rFonts w:ascii="Calibri" w:eastAsia="Trebuchet MS" w:hAnsi="Calibri" w:cs="Trebuchet MS"/>
          <w:b/>
          <w:sz w:val="20"/>
          <w:lang w:val="en-GB"/>
        </w:rPr>
        <w:t>20th Feb 2014</w:t>
      </w:r>
      <w:r w:rsidRPr="001A6B26">
        <w:rPr>
          <w:rFonts w:ascii="Calibri" w:eastAsia="Trebuchet MS" w:hAnsi="Calibri" w:cs="Trebuchet MS"/>
          <w:sz w:val="20"/>
          <w:lang w:val="en-GB"/>
        </w:rPr>
        <w:t xml:space="preserve"> . To be local sponsor please email us too.</w:t>
      </w:r>
    </w:p>
    <w:p w14:paraId="252A91E2" w14:textId="77777777" w:rsidR="00253490" w:rsidRPr="001A6B26" w:rsidRDefault="00253490" w:rsidP="001A6B26">
      <w:pPr>
        <w:pStyle w:val="normal0"/>
        <w:spacing w:after="120"/>
        <w:rPr>
          <w:rFonts w:ascii="Calibri" w:hAnsi="Calibri"/>
          <w:lang w:val="en-GB"/>
        </w:rPr>
      </w:pPr>
    </w:p>
    <w:p w14:paraId="6D2B452B"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Please do not hesitate to contact me if you have any questions. </w:t>
      </w:r>
    </w:p>
    <w:p w14:paraId="30097A0F" w14:textId="77777777" w:rsidR="00253490" w:rsidRPr="001A6B26" w:rsidRDefault="00253490" w:rsidP="001A6B26">
      <w:pPr>
        <w:pStyle w:val="normal0"/>
        <w:spacing w:after="120"/>
        <w:rPr>
          <w:rFonts w:ascii="Calibri" w:hAnsi="Calibri"/>
          <w:lang w:val="en-GB"/>
        </w:rPr>
      </w:pPr>
    </w:p>
    <w:p w14:paraId="769C599A"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Yours sincerely, </w:t>
      </w:r>
    </w:p>
    <w:p w14:paraId="67266613"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Sanjeet Raj Pandey</w:t>
      </w:r>
    </w:p>
    <w:p w14:paraId="4726CDEE" w14:textId="77777777" w:rsidR="00253490" w:rsidRPr="001A6B26" w:rsidRDefault="00890E2F" w:rsidP="001A6B26">
      <w:pPr>
        <w:pStyle w:val="normal0"/>
        <w:spacing w:after="120"/>
        <w:rPr>
          <w:rFonts w:ascii="Calibri" w:hAnsi="Calibri"/>
          <w:lang w:val="en-GB"/>
        </w:rPr>
      </w:pPr>
      <w:r w:rsidRPr="001A6B26">
        <w:rPr>
          <w:rFonts w:ascii="Calibri" w:eastAsia="Trebuchet MS" w:hAnsi="Calibri" w:cs="Trebuchet MS"/>
          <w:sz w:val="20"/>
          <w:lang w:val="en-GB"/>
        </w:rPr>
        <w:t xml:space="preserve">sanjeet.raj@gmail.com  </w:t>
      </w:r>
    </w:p>
    <w:sectPr w:rsidR="00253490" w:rsidRPr="001A6B26">
      <w:pgSz w:w="11906" w:h="16838"/>
      <w:pgMar w:top="1440" w:right="1440" w:bottom="576"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jeet Raj Pandey" w:date="2014-01-10T01:43:00Z" w:initials="">
    <w:p w14:paraId="3739EC70" w14:textId="77777777" w:rsidR="00176E64" w:rsidRDefault="00176E64">
      <w:pPr>
        <w:pStyle w:val="normal0"/>
        <w:spacing w:line="240" w:lineRule="auto"/>
      </w:pPr>
      <w:r>
        <w:t>System-Systems : pankaj</w:t>
      </w:r>
    </w:p>
  </w:comment>
  <w:comment w:id="2" w:author="Sanjeet Raj Pandey" w:date="2014-01-10T01:44:00Z" w:initials="">
    <w:p w14:paraId="443055FC" w14:textId="77777777" w:rsidR="00176E64" w:rsidRDefault="00176E64">
      <w:pPr>
        <w:pStyle w:val="normal0"/>
        <w:spacing w:line="240" w:lineRule="auto"/>
      </w:pPr>
      <w:r>
        <w:t>System to systems</w:t>
      </w:r>
    </w:p>
  </w:comment>
  <w:comment w:id="3" w:author="Sanjeet Raj Pandey" w:date="2014-01-03T15:00:00Z" w:initials="">
    <w:p w14:paraId="0D5F8176" w14:textId="77777777" w:rsidR="00176E64" w:rsidRDefault="00176E64">
      <w:pPr>
        <w:pStyle w:val="normal0"/>
        <w:spacing w:line="240" w:lineRule="auto"/>
      </w:pPr>
      <w:r>
        <w:t>Think to -&gt; Imagine</w:t>
      </w:r>
    </w:p>
  </w:comment>
  <w:comment w:id="6" w:author="Sanjeet Raj Pandey" w:date="2014-01-10T01:45:00Z" w:initials="">
    <w:p w14:paraId="23F64856" w14:textId="77777777" w:rsidR="00176E64" w:rsidRDefault="00176E64">
      <w:pPr>
        <w:pStyle w:val="normal0"/>
        <w:spacing w:line="240" w:lineRule="auto"/>
      </w:pPr>
      <w:r>
        <w:t>accessible:pankaj</w:t>
      </w:r>
    </w:p>
  </w:comment>
  <w:comment w:id="7" w:author="Sanjeet Raj Pandey" w:date="2014-01-03T15:00:00Z" w:initials="">
    <w:p w14:paraId="0A99E3DA" w14:textId="77777777" w:rsidR="00176E64" w:rsidRDefault="00176E64">
      <w:pPr>
        <w:pStyle w:val="normal0"/>
        <w:spacing w:line="240" w:lineRule="auto"/>
      </w:pPr>
      <w:r>
        <w:t>(knowledge or experience)</w:t>
      </w:r>
    </w:p>
  </w:comment>
  <w:comment w:id="14" w:author="Sanjeet Raj Pandey" w:date="2014-01-10T01:50:00Z" w:initials="">
    <w:p w14:paraId="5498963F" w14:textId="77777777" w:rsidR="00176E64" w:rsidRDefault="00176E64">
      <w:pPr>
        <w:pStyle w:val="normal0"/>
        <w:spacing w:line="240" w:lineRule="auto"/>
      </w:pPr>
      <w:r>
        <w:t>Because of limitation of hardware , session are done in group . Each participant Institution can have one session and FAQ by end of program.</w:t>
      </w:r>
    </w:p>
  </w:comment>
  <w:comment w:id="15" w:author="Sanjeet Raj Pandey" w:date="2014-01-11T04:54:00Z" w:initials="">
    <w:p w14:paraId="3E08AD67" w14:textId="77777777" w:rsidR="00176E64" w:rsidRDefault="00176E64">
      <w:pPr>
        <w:pStyle w:val="normal0"/>
        <w:spacing w:line="240" w:lineRule="auto"/>
      </w:pPr>
      <w:r>
        <w:t>However they would not be able to participate in our future electronics workshops without the starter kit.</w:t>
      </w:r>
    </w:p>
  </w:comment>
  <w:comment w:id="16" w:author="Sanjeet Raj Pandey" w:date="2014-01-11T04:14:00Z" w:initials="">
    <w:p w14:paraId="6DF10AE0" w14:textId="77777777" w:rsidR="00176E64" w:rsidRDefault="00176E64">
      <w:pPr>
        <w:pStyle w:val="normal0"/>
        <w:spacing w:line="240" w:lineRule="auto"/>
      </w:pPr>
      <w:r>
        <w:t>We would like to invite your institution to take part in Embedded Systems workshop stated below in detail . Expecting your reply .</w:t>
      </w:r>
    </w:p>
    <w:p w14:paraId="533B37FF" w14:textId="77777777" w:rsidR="00176E64" w:rsidRDefault="00176E64">
      <w:pPr>
        <w:pStyle w:val="normal0"/>
        <w:spacing w:line="240" w:lineRule="auto"/>
      </w:pPr>
      <w:r>
        <w:t>By February 15, participating institute should confirm the invitation.</w:t>
      </w:r>
    </w:p>
  </w:comment>
  <w:comment w:id="17" w:author="Sanjeet Raj Pandey" w:date="2014-01-11T04:29:00Z" w:initials="">
    <w:p w14:paraId="21E01EF6" w14:textId="77777777" w:rsidR="00176E64" w:rsidRDefault="00176E64">
      <w:pPr>
        <w:pStyle w:val="normal0"/>
        <w:spacing w:line="240" w:lineRule="auto"/>
      </w:pPr>
      <w:r>
        <w:t>Janakpur has been a place full of enthusiasts for “Do It yourself” souls.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C6F52" w14:textId="77777777" w:rsidR="00176E64" w:rsidRDefault="00176E64">
      <w:r>
        <w:separator/>
      </w:r>
    </w:p>
  </w:endnote>
  <w:endnote w:type="continuationSeparator" w:id="0">
    <w:p w14:paraId="47644F96" w14:textId="77777777" w:rsidR="00176E64" w:rsidRDefault="0017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02D3C" w14:textId="77777777" w:rsidR="00176E64" w:rsidRDefault="00176E64">
      <w:r>
        <w:separator/>
      </w:r>
    </w:p>
  </w:footnote>
  <w:footnote w:type="continuationSeparator" w:id="0">
    <w:p w14:paraId="44767F3D" w14:textId="77777777" w:rsidR="00176E64" w:rsidRDefault="00176E64">
      <w:r>
        <w:continuationSeparator/>
      </w:r>
    </w:p>
  </w:footnote>
  <w:footnote w:id="1">
    <w:p w14:paraId="158261AA" w14:textId="3AB28A8B" w:rsidR="00176E64" w:rsidRDefault="00176E64">
      <w:pPr>
        <w:pStyle w:val="normal0"/>
        <w:spacing w:line="240" w:lineRule="auto"/>
      </w:pPr>
      <w:r>
        <w:rPr>
          <w:vertAlign w:val="superscript"/>
        </w:rPr>
        <w:footnoteRef/>
      </w:r>
      <w:r>
        <w:rPr>
          <w:sz w:val="20"/>
        </w:rPr>
        <w:t xml:space="preserve"> Minimum calculated cost of each kit is Rs</w:t>
      </w:r>
      <w:r w:rsidR="00E205E9">
        <w:rPr>
          <w:sz w:val="20"/>
        </w:rPr>
        <w:t>.</w:t>
      </w:r>
      <w:r>
        <w:rPr>
          <w:sz w:val="20"/>
        </w:rPr>
        <w:t xml:space="preserve"> 8800. This is the least possible </w:t>
      </w:r>
      <w:r w:rsidR="00E205E9">
        <w:rPr>
          <w:sz w:val="20"/>
        </w:rPr>
        <w:t xml:space="preserve">of the raw materials </w:t>
      </w:r>
      <w:r>
        <w:rPr>
          <w:sz w:val="20"/>
        </w:rPr>
        <w:t xml:space="preserve">cost. </w:t>
      </w:r>
    </w:p>
  </w:footnote>
  <w:footnote w:id="2">
    <w:p w14:paraId="45E97253" w14:textId="77777777" w:rsidR="00176E64" w:rsidRDefault="00176E64">
      <w:pPr>
        <w:pStyle w:val="normal0"/>
        <w:spacing w:line="240" w:lineRule="auto"/>
      </w:pPr>
      <w:r>
        <w:rPr>
          <w:vertAlign w:val="superscript"/>
        </w:rPr>
        <w:footnoteRef/>
      </w:r>
      <w:r>
        <w:rPr>
          <w:sz w:val="20"/>
        </w:rPr>
        <w:t xml:space="preserve"> We are fixing it , any change in venue will be prior notified .</w:t>
      </w:r>
    </w:p>
  </w:footnote>
  <w:footnote w:id="3">
    <w:p w14:paraId="27D3C381" w14:textId="77777777" w:rsidR="00176E64" w:rsidRDefault="00176E64">
      <w:pPr>
        <w:pStyle w:val="normal0"/>
        <w:spacing w:line="240" w:lineRule="auto"/>
      </w:pPr>
      <w:r>
        <w:rPr>
          <w:vertAlign w:val="superscript"/>
        </w:rPr>
        <w:footnoteRef/>
      </w:r>
      <w:r>
        <w:rPr>
          <w:sz w:val="20"/>
        </w:rPr>
        <w:t xml:space="preserve"> Minimum calculated cost of each kit is Rs 8800. This is the least  possible cost. We neither have control over this prices nor we intend to make any profit out of it. Major parts of kit are imported from Germany &amp; USA. </w:t>
      </w:r>
      <w:r>
        <w:rPr>
          <w:b/>
          <w:sz w:val="20"/>
        </w:rPr>
        <w:t>Limited number of hardware is available so please pre inform us how many you need.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062A9"/>
    <w:multiLevelType w:val="multilevel"/>
    <w:tmpl w:val="7520AA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8E7624"/>
    <w:multiLevelType w:val="multilevel"/>
    <w:tmpl w:val="3DBE1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ED33A7"/>
    <w:multiLevelType w:val="multilevel"/>
    <w:tmpl w:val="A29E16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BFF10A2"/>
    <w:multiLevelType w:val="multilevel"/>
    <w:tmpl w:val="B4304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36627F"/>
    <w:multiLevelType w:val="multilevel"/>
    <w:tmpl w:val="C4440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67135E"/>
    <w:multiLevelType w:val="multilevel"/>
    <w:tmpl w:val="537AF6C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3490"/>
    <w:rsid w:val="00010D5D"/>
    <w:rsid w:val="00014549"/>
    <w:rsid w:val="00017789"/>
    <w:rsid w:val="00020CEA"/>
    <w:rsid w:val="00022A47"/>
    <w:rsid w:val="000473EE"/>
    <w:rsid w:val="00075B13"/>
    <w:rsid w:val="00076896"/>
    <w:rsid w:val="00110086"/>
    <w:rsid w:val="001428CB"/>
    <w:rsid w:val="001440C7"/>
    <w:rsid w:val="001740AF"/>
    <w:rsid w:val="00176E64"/>
    <w:rsid w:val="001A6B26"/>
    <w:rsid w:val="001E5554"/>
    <w:rsid w:val="00203C96"/>
    <w:rsid w:val="0022761A"/>
    <w:rsid w:val="00253490"/>
    <w:rsid w:val="00266FBB"/>
    <w:rsid w:val="00270FA7"/>
    <w:rsid w:val="00285D2F"/>
    <w:rsid w:val="002D673E"/>
    <w:rsid w:val="00307D68"/>
    <w:rsid w:val="00330152"/>
    <w:rsid w:val="003868FE"/>
    <w:rsid w:val="003C6DA3"/>
    <w:rsid w:val="003E5196"/>
    <w:rsid w:val="00412F2D"/>
    <w:rsid w:val="00443D0D"/>
    <w:rsid w:val="0045526D"/>
    <w:rsid w:val="00461517"/>
    <w:rsid w:val="005322FA"/>
    <w:rsid w:val="00552A50"/>
    <w:rsid w:val="00561577"/>
    <w:rsid w:val="005A4A7F"/>
    <w:rsid w:val="005D5B29"/>
    <w:rsid w:val="005F318F"/>
    <w:rsid w:val="00624B8C"/>
    <w:rsid w:val="00624CEA"/>
    <w:rsid w:val="006B316B"/>
    <w:rsid w:val="006F2FBB"/>
    <w:rsid w:val="006F6BFD"/>
    <w:rsid w:val="00712379"/>
    <w:rsid w:val="007438A5"/>
    <w:rsid w:val="007479AB"/>
    <w:rsid w:val="0079570E"/>
    <w:rsid w:val="007C1DD3"/>
    <w:rsid w:val="007C2E0E"/>
    <w:rsid w:val="007E0B2F"/>
    <w:rsid w:val="007E1891"/>
    <w:rsid w:val="007E5510"/>
    <w:rsid w:val="00823497"/>
    <w:rsid w:val="008470CE"/>
    <w:rsid w:val="00890E2F"/>
    <w:rsid w:val="008944CC"/>
    <w:rsid w:val="008C4F78"/>
    <w:rsid w:val="008F2228"/>
    <w:rsid w:val="00904FCD"/>
    <w:rsid w:val="009105E1"/>
    <w:rsid w:val="00943FEA"/>
    <w:rsid w:val="00961250"/>
    <w:rsid w:val="00970D02"/>
    <w:rsid w:val="009F075E"/>
    <w:rsid w:val="009F12FB"/>
    <w:rsid w:val="00A64644"/>
    <w:rsid w:val="00A84411"/>
    <w:rsid w:val="00AB53C0"/>
    <w:rsid w:val="00B035B0"/>
    <w:rsid w:val="00B72E80"/>
    <w:rsid w:val="00B81FDB"/>
    <w:rsid w:val="00C149F6"/>
    <w:rsid w:val="00C34969"/>
    <w:rsid w:val="00C61204"/>
    <w:rsid w:val="00CA0431"/>
    <w:rsid w:val="00CD335A"/>
    <w:rsid w:val="00CF5369"/>
    <w:rsid w:val="00D52366"/>
    <w:rsid w:val="00D937DA"/>
    <w:rsid w:val="00DB2C87"/>
    <w:rsid w:val="00DB427E"/>
    <w:rsid w:val="00DE7054"/>
    <w:rsid w:val="00E205E9"/>
    <w:rsid w:val="00EB63A1"/>
    <w:rsid w:val="00EE2AC2"/>
    <w:rsid w:val="00EE3453"/>
    <w:rsid w:val="00EF2630"/>
    <w:rsid w:val="00FE0894"/>
    <w:rsid w:val="00FE1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D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2F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FB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61577"/>
    <w:rPr>
      <w:b/>
      <w:bCs/>
      <w:sz w:val="20"/>
      <w:szCs w:val="20"/>
    </w:rPr>
  </w:style>
  <w:style w:type="character" w:customStyle="1" w:styleId="CommentSubjectChar">
    <w:name w:val="Comment Subject Char"/>
    <w:basedOn w:val="CommentTextChar"/>
    <w:link w:val="CommentSubject"/>
    <w:uiPriority w:val="99"/>
    <w:semiHidden/>
    <w:rsid w:val="00561577"/>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2F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FB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61577"/>
    <w:rPr>
      <w:b/>
      <w:bCs/>
      <w:sz w:val="20"/>
      <w:szCs w:val="20"/>
    </w:rPr>
  </w:style>
  <w:style w:type="character" w:customStyle="1" w:styleId="CommentSubjectChar">
    <w:name w:val="Comment Subject Char"/>
    <w:basedOn w:val="CommentTextChar"/>
    <w:link w:val="CommentSubject"/>
    <w:uiPriority w:val="99"/>
    <w:semiHidden/>
    <w:rsid w:val="0056157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pjrc.com/teensy/" TargetMode="External"/><Relationship Id="rId21" Type="http://schemas.openxmlformats.org/officeDocument/2006/relationships/hyperlink" Target="http://www.tkn.tu-berlin.de/" TargetMode="External"/><Relationship Id="rId22" Type="http://schemas.openxmlformats.org/officeDocument/2006/relationships/image" Target="media/image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sanjeet.raj@gmail.com" TargetMode="External"/><Relationship Id="rId11" Type="http://schemas.openxmlformats.org/officeDocument/2006/relationships/hyperlink" Target="https://twitter.com/packet_switch" TargetMode="External"/><Relationship Id="rId12" Type="http://schemas.openxmlformats.org/officeDocument/2006/relationships/hyperlink" Target="https://bitbucket.org/sanju_gem/embedded-system-workshop/wiki/Home" TargetMode="External"/><Relationship Id="rId13" Type="http://schemas.openxmlformats.org/officeDocument/2006/relationships/hyperlink" Target="http://goo.gl/A5G5RQ" TargetMode="External"/><Relationship Id="rId14" Type="http://schemas.openxmlformats.org/officeDocument/2006/relationships/hyperlink" Target="http://sanjugem.tumblr.com/" TargetMode="External"/><Relationship Id="rId15" Type="http://schemas.openxmlformats.org/officeDocument/2006/relationships/hyperlink" Target="http://www.atmel.com/devices/ATMEGA328P.aspx" TargetMode="External"/><Relationship Id="rId16" Type="http://schemas.openxmlformats.org/officeDocument/2006/relationships/hyperlink" Target="http://www.raspberrypi.org/" TargetMode="External"/><Relationship Id="rId17" Type="http://schemas.openxmlformats.org/officeDocument/2006/relationships/hyperlink" Target="http://processors.wiki.ti.com/index.php/MSP430_LaunchPad_(MSP-EXP430G2)" TargetMode="External"/><Relationship Id="rId18" Type="http://schemas.openxmlformats.org/officeDocument/2006/relationships/hyperlink" Target="http://en.wikipedia.org/wiki/Microcontroller" TargetMode="External"/><Relationship Id="rId19" Type="http://schemas.openxmlformats.org/officeDocument/2006/relationships/hyperlink" Target="http://arduino.cc/en/Main/ArduinoBoardMicr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1205</Words>
  <Characters>6870</Characters>
  <Application>Microsoft Macintosh Word</Application>
  <DocSecurity>0</DocSecurity>
  <Lines>57</Lines>
  <Paragraphs>16</Paragraphs>
  <ScaleCrop>false</ScaleCrop>
  <Company>nano</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WorkshopPaper.docx</dc:title>
  <cp:lastModifiedBy>Diwaker Jha</cp:lastModifiedBy>
  <cp:revision>13</cp:revision>
  <dcterms:created xsi:type="dcterms:W3CDTF">2014-01-20T15:50:00Z</dcterms:created>
  <dcterms:modified xsi:type="dcterms:W3CDTF">2014-01-20T16:23:00Z</dcterms:modified>
</cp:coreProperties>
</file>